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B" w:rsidRPr="000A7B35" w:rsidRDefault="00C708CB">
      <w:pPr>
        <w:pStyle w:val="Titel"/>
        <w:spacing w:before="240" w:after="240"/>
        <w:rPr>
          <w:lang w:val="en-US"/>
        </w:rPr>
      </w:pPr>
      <w:bookmarkStart w:id="0" w:name="_fsrghxl1f3d5" w:colFirst="0" w:colLast="0"/>
      <w:bookmarkEnd w:id="0"/>
      <w:r w:rsidRPr="000A7B35">
        <w:rPr>
          <w:lang w:val="en-US"/>
        </w:rPr>
        <w:t>Test plan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Client:</w:t>
      </w:r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Gebroeders</w:t>
      </w:r>
      <w:proofErr w:type="spellEnd"/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Schoon</w:t>
      </w:r>
      <w:proofErr w:type="spellEnd"/>
    </w:p>
    <w:p w:rsidR="007005C6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Project:</w:t>
      </w:r>
      <w:r w:rsidRPr="000A7B35">
        <w:rPr>
          <w:lang w:val="en-US"/>
        </w:rPr>
        <w:t xml:space="preserve"> Mission Control Centre Solar Voyager</w:t>
      </w:r>
    </w:p>
    <w:p w:rsidR="007005C6" w:rsidRDefault="007005C6" w:rsidP="007005C6">
      <w:pPr>
        <w:rPr>
          <w:lang w:val="en-US"/>
        </w:rPr>
      </w:pPr>
      <w:r>
        <w:rPr>
          <w:lang w:val="en-US"/>
        </w:rPr>
        <w:br w:type="page"/>
      </w:r>
    </w:p>
    <w:p w:rsidR="00E37B4B" w:rsidRPr="000A7B35" w:rsidRDefault="00E37B4B">
      <w:pPr>
        <w:spacing w:before="240" w:after="240"/>
        <w:rPr>
          <w:lang w:val="en-US"/>
        </w:rPr>
      </w:pPr>
    </w:p>
    <w:p w:rsidR="00E37B4B" w:rsidRDefault="00C708CB">
      <w:pPr>
        <w:pStyle w:val="Kop2"/>
        <w:keepNext w:val="0"/>
        <w:keepLines w:val="0"/>
        <w:spacing w:before="240" w:after="240"/>
      </w:pPr>
      <w:bookmarkStart w:id="1" w:name="_f26quf6pj9cb" w:colFirst="0" w:colLast="0"/>
      <w:bookmarkEnd w:id="1"/>
      <w:r w:rsidRPr="000A7B35">
        <w:rPr>
          <w:lang w:val="en-US"/>
        </w:rPr>
        <w:t xml:space="preserve"> </w:t>
      </w:r>
      <w:r>
        <w:t>Document history</w:t>
      </w:r>
    </w:p>
    <w:tbl>
      <w:tblPr>
        <w:tblStyle w:val="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05"/>
        <w:gridCol w:w="2385"/>
        <w:gridCol w:w="2220"/>
      </w:tblGrid>
      <w:tr w:rsidR="00E37B4B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E37B4B" w:rsidTr="007005C6">
        <w:trPr>
          <w:trHeight w:val="102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18-09-2019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 xml:space="preserve">Inleiding, testcases sprint 1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Tonke Bult</w:t>
            </w:r>
          </w:p>
          <w:p w:rsidR="00E37B4B" w:rsidRDefault="00C708CB">
            <w:pPr>
              <w:spacing w:before="240" w:after="240"/>
            </w:pPr>
            <w:r>
              <w:t>Jesse Stal</w:t>
            </w:r>
          </w:p>
        </w:tc>
      </w:tr>
      <w:tr w:rsidR="00E37B4B" w:rsidTr="007005C6">
        <w:trPr>
          <w:trHeight w:val="96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  <w:r w:rsidR="007005C6">
              <w:t>26-09-2019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>Resultaten testcases sprint 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>Sander van den Spree</w:t>
            </w:r>
          </w:p>
        </w:tc>
      </w:tr>
      <w:tr w:rsidR="007005C6" w:rsidTr="007005C6">
        <w:trPr>
          <w:trHeight w:val="96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2-10-2019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0.3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Test cases sprint 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Tonke Bult</w:t>
            </w:r>
          </w:p>
        </w:tc>
      </w:tr>
    </w:tbl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E37B4B"/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pStyle w:val="Kop1"/>
        <w:keepNext w:val="0"/>
        <w:keepLines w:val="0"/>
        <w:spacing w:before="240" w:after="240"/>
        <w:rPr>
          <w:b/>
          <w:sz w:val="46"/>
          <w:szCs w:val="46"/>
        </w:rPr>
      </w:pPr>
      <w:bookmarkStart w:id="2" w:name="_teuq8pprrbmh" w:colFirst="0" w:colLast="0"/>
      <w:bookmarkEnd w:id="2"/>
      <w:r>
        <w:br w:type="page"/>
      </w:r>
    </w:p>
    <w:p w:rsidR="00E37B4B" w:rsidRDefault="00C708CB">
      <w:pPr>
        <w:pStyle w:val="Kop2"/>
        <w:keepNext w:val="0"/>
        <w:keepLines w:val="0"/>
        <w:spacing w:before="240" w:after="240"/>
      </w:pPr>
      <w:bookmarkStart w:id="3" w:name="_h06lu9l519a4" w:colFirst="0" w:colLast="0"/>
      <w:bookmarkEnd w:id="3"/>
      <w:r>
        <w:lastRenderedPageBreak/>
        <w:t>Inhoudsopgave</w:t>
      </w:r>
    </w:p>
    <w:p w:rsidR="00E37B4B" w:rsidRDefault="00C708CB">
      <w:pPr>
        <w:spacing w:before="60" w:after="80"/>
        <w:rPr>
          <w:b/>
        </w:rPr>
      </w:pPr>
      <w:r>
        <w:br w:type="page"/>
      </w:r>
    </w:p>
    <w:p w:rsidR="00E37B4B" w:rsidRDefault="00C708CB">
      <w:pPr>
        <w:pStyle w:val="Kop1"/>
        <w:keepNext w:val="0"/>
        <w:keepLines w:val="0"/>
        <w:spacing w:before="480"/>
        <w:rPr>
          <w:b/>
          <w:sz w:val="46"/>
          <w:szCs w:val="46"/>
        </w:rPr>
      </w:pPr>
      <w:bookmarkStart w:id="4" w:name="_r1ehj8a9fbwg" w:colFirst="0" w:colLast="0"/>
      <w:bookmarkEnd w:id="4"/>
      <w:r>
        <w:rPr>
          <w:b/>
          <w:sz w:val="46"/>
          <w:szCs w:val="46"/>
        </w:rPr>
        <w:lastRenderedPageBreak/>
        <w:t>1.</w:t>
      </w:r>
      <w:r>
        <w:rPr>
          <w:b/>
          <w:sz w:val="46"/>
          <w:szCs w:val="46"/>
        </w:rPr>
        <w:tab/>
        <w:t>Inleiding</w:t>
      </w: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5" w:name="_l7lpky6txuej" w:colFirst="0" w:colLast="0"/>
      <w:bookmarkEnd w:id="5"/>
      <w:r>
        <w:rPr>
          <w:b/>
          <w:sz w:val="34"/>
          <w:szCs w:val="34"/>
        </w:rPr>
        <w:t>1.1  Doel van dit document</w:t>
      </w:r>
    </w:p>
    <w:p w:rsidR="00E37B4B" w:rsidRDefault="00C708CB">
      <w:pPr>
        <w:spacing w:before="240" w:after="240"/>
      </w:pPr>
      <w:r>
        <w:t>Dit rapport beschrijft de testactiviteiten en -resultaten die binnen het ontwikkelteam zijn uitgevoerd. De test inspanningen binnen het ontwikkelteam hebben de volgende doelen: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Een bijdrage leveren aan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Meetbaar maken van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Beoordelen van de geschiktheid voor oplevering van werkproducten.</w:t>
      </w:r>
    </w:p>
    <w:p w:rsidR="00E37B4B" w:rsidRDefault="00C708CB">
      <w:pPr>
        <w:spacing w:after="120"/>
        <w:ind w:left="1440" w:hanging="360"/>
      </w:pPr>
      <w:r>
        <w:t>●</w:t>
      </w:r>
      <w:r>
        <w:rPr>
          <w:sz w:val="14"/>
          <w:szCs w:val="14"/>
        </w:rPr>
        <w:t xml:space="preserve">        </w:t>
      </w:r>
      <w:r>
        <w:t>Het verifiëren van de productveiligheid.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/>
      </w:pPr>
      <w:r>
        <w:t xml:space="preserve"> </w:t>
      </w:r>
      <w:r>
        <w:br w:type="page"/>
      </w:r>
    </w:p>
    <w:p w:rsidR="00E37B4B" w:rsidRDefault="00E37B4B">
      <w:pPr>
        <w:spacing w:before="240" w:after="240"/>
      </w:pP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6" w:name="_dfgbh4mz8ym2" w:colFirst="0" w:colLast="0"/>
      <w:bookmarkEnd w:id="6"/>
      <w:r>
        <w:rPr>
          <w:b/>
          <w:sz w:val="34"/>
          <w:szCs w:val="34"/>
        </w:rPr>
        <w:t>2.     Testactiviteiten en – resultaat per iteratie</w:t>
      </w:r>
    </w:p>
    <w:p w:rsidR="00E37B4B" w:rsidRDefault="00C708CB" w:rsidP="005C74E8">
      <w:pPr>
        <w:pStyle w:val="Kop2"/>
      </w:pPr>
      <w:bookmarkStart w:id="7" w:name="_l3uqh8bkkt5s" w:colFirst="0" w:colLast="0"/>
      <w:bookmarkEnd w:id="7"/>
      <w:r>
        <w:t>2.1   Sprint 1</w:t>
      </w:r>
    </w:p>
    <w:p w:rsidR="00F25424" w:rsidRPr="00F25424" w:rsidRDefault="00F25424" w:rsidP="00F25424">
      <w:r>
        <w:t>Periode: 16-09-2019 t/m 30-09-2019</w:t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t>Als Schoon wil ik een MCC, zodat ik een onderzoek zou kunnen weergeven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TC01C01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gebruiker moet placeholders kunnen inzien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78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numPr>
                <w:ilvl w:val="0"/>
                <w:numId w:val="3"/>
              </w:numPr>
              <w:spacing w:before="240"/>
            </w:pPr>
            <w:r>
              <w:t>Naar de MCC navigeren</w:t>
            </w:r>
          </w:p>
          <w:p w:rsidR="00E37B4B" w:rsidRDefault="00C708CB">
            <w:pPr>
              <w:numPr>
                <w:ilvl w:val="0"/>
                <w:numId w:val="1"/>
              </w:numPr>
            </w:pPr>
            <w:r>
              <w:t>Een gebruiker ziet een placeholder van een tabel</w:t>
            </w:r>
          </w:p>
          <w:p w:rsidR="00E37B4B" w:rsidRDefault="00C708CB">
            <w:pPr>
              <w:numPr>
                <w:ilvl w:val="0"/>
                <w:numId w:val="1"/>
              </w:numPr>
              <w:spacing w:after="240"/>
            </w:pPr>
            <w:r>
              <w:t>Een gebruik ziet twee placeholder van een grafiek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geopende MCC die drie placeholders laat 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Ja, automatisch getest middels cucumber, selenium en een feature file</w:t>
            </w:r>
          </w:p>
        </w:tc>
      </w:tr>
    </w:tbl>
    <w:p w:rsidR="00E37B4B" w:rsidRDefault="00C708CB">
      <w:pPr>
        <w:spacing w:before="240" w:after="240"/>
        <w:rPr>
          <w:i/>
        </w:rPr>
      </w:pPr>
      <w:r>
        <w:rPr>
          <w:i/>
        </w:rPr>
        <w:t>Resultaat</w:t>
      </w:r>
    </w:p>
    <w:p w:rsidR="00E37B4B" w:rsidRPr="00D76DB2" w:rsidRDefault="00C708CB">
      <w:pPr>
        <w:spacing w:before="240" w:after="240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4924425" cy="15430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424" w:rsidRDefault="00F25424">
      <w:pPr>
        <w:rPr>
          <w:i/>
        </w:rPr>
      </w:pPr>
      <w:r>
        <w:rPr>
          <w:i/>
        </w:rPr>
        <w:br w:type="page"/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lastRenderedPageBreak/>
        <w:t>Als Schoon wil ik de temperatuur en locatie van een voyager kunnen zien op de MCC, zodat je het kunt onderzoeken</w:t>
      </w:r>
    </w:p>
    <w:p w:rsidR="00E37B4B" w:rsidRDefault="00C708CB">
      <w:pPr>
        <w:spacing w:before="240" w:after="240"/>
      </w:pPr>
      <w:r>
        <w:t>Acceptatiecriteria: Binnen het onderzoeksgebied relatief aan KNMI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TC02C01</w:t>
            </w:r>
          </w:p>
        </w:tc>
      </w:tr>
      <w:tr w:rsidR="00E37B4B">
        <w:trPr>
          <w:trHeight w:val="10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Een gebruiker moet de temperatuur en </w:t>
            </w:r>
            <w:r w:rsidR="00D76DB2">
              <w:t>locatie</w:t>
            </w:r>
            <w:r>
              <w:t xml:space="preserve"> van het onderzoeksgebied </w:t>
            </w:r>
            <w:r w:rsidR="00D76DB2">
              <w:t xml:space="preserve">van een voyager </w:t>
            </w:r>
            <w:r>
              <w:t xml:space="preserve">kunnen inzien op het MCC 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26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C708CB" w:rsidP="00D76DB2">
            <w:pPr>
              <w:numPr>
                <w:ilvl w:val="0"/>
                <w:numId w:val="2"/>
              </w:numPr>
              <w:spacing w:before="240"/>
            </w:pPr>
            <w:r>
              <w:t>Naar de pagina navigeren.</w:t>
            </w:r>
          </w:p>
          <w:p w:rsidR="00D76DB2" w:rsidRDefault="00D76DB2" w:rsidP="00D76DB2"/>
          <w:p w:rsidR="00E37B4B" w:rsidRDefault="00C708CB">
            <w:pPr>
              <w:numPr>
                <w:ilvl w:val="0"/>
                <w:numId w:val="2"/>
              </w:numPr>
              <w:spacing w:after="240"/>
            </w:pPr>
            <w:r>
              <w:t xml:space="preserve">Kijk of de </w:t>
            </w:r>
            <w:r w:rsidR="00D76DB2">
              <w:t xml:space="preserve">voyager </w:t>
            </w:r>
            <w:r>
              <w:t>data te zien is.</w:t>
            </w:r>
          </w:p>
          <w:p w:rsidR="00D76DB2" w:rsidRDefault="00D76DB2" w:rsidP="00D76DB2">
            <w:pPr>
              <w:numPr>
                <w:ilvl w:val="0"/>
                <w:numId w:val="2"/>
              </w:numPr>
              <w:spacing w:after="240"/>
            </w:pPr>
            <w:r>
              <w:t>Check of de tijd en temperatuur van de voyager gegevens kloppen met de dummydata en de latitude en longitude gelijk is aan het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Gegevens van </w:t>
            </w:r>
            <w:r w:rsidR="00D76DB2">
              <w:t>de voyager op de MCC zijn</w:t>
            </w:r>
            <w:r>
              <w:t xml:space="preserve"> gelijk </w:t>
            </w:r>
            <w:r w:rsidR="00D76DB2">
              <w:t>aan</w:t>
            </w:r>
            <w:r>
              <w:t xml:space="preserve"> de gegevens </w:t>
            </w:r>
            <w:r w:rsidR="00D76DB2">
              <w:t>van het dummydata bestand en de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  <w:r w:rsidR="00D76DB2">
              <w:t>De gegevens van de voyager op de MCC komen overeen met de dummydata en KNMI.</w:t>
            </w:r>
          </w:p>
        </w:tc>
      </w:tr>
    </w:tbl>
    <w:p w:rsidR="000A7B35" w:rsidRDefault="00C708CB">
      <w:pPr>
        <w:spacing w:before="240" w:after="240"/>
      </w:pPr>
      <w:r>
        <w:t xml:space="preserve"> </w:t>
      </w:r>
    </w:p>
    <w:p w:rsidR="000A7B35" w:rsidRDefault="000A7B35" w:rsidP="000A7B35">
      <w:pPr>
        <w:spacing w:before="240" w:after="240"/>
      </w:pPr>
    </w:p>
    <w:p w:rsidR="007005C6" w:rsidRDefault="007005C6">
      <w:pPr>
        <w:rPr>
          <w:i/>
        </w:rPr>
      </w:pPr>
      <w:r>
        <w:rPr>
          <w:i/>
        </w:rPr>
        <w:br w:type="page"/>
      </w:r>
    </w:p>
    <w:p w:rsidR="000A7B35" w:rsidRDefault="000A7B35" w:rsidP="000A7B35">
      <w:pPr>
        <w:spacing w:before="240" w:after="240"/>
        <w:rPr>
          <w:i/>
        </w:rPr>
      </w:pPr>
      <w:r>
        <w:rPr>
          <w:i/>
        </w:rPr>
        <w:lastRenderedPageBreak/>
        <w:t>D</w:t>
      </w:r>
      <w:r w:rsidRPr="000A7B35">
        <w:rPr>
          <w:i/>
        </w:rPr>
        <w:t>e temperatuur en luchtvochtigheid van het KNMI op de locatie van de voyager zien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0A7B35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TC03C01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Een gebruiker moet de temperatuur en luchtvochtigheid data van het KNMI kunnen zien op de locatie van de voyager.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>Functioneel</w:t>
            </w:r>
          </w:p>
        </w:tc>
      </w:tr>
      <w:tr w:rsidR="000A7B35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Naar de pagina navigeren.</w:t>
            </w:r>
          </w:p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Kijk of de KNMI data te zien is.</w:t>
            </w:r>
          </w:p>
          <w:p w:rsidR="000A7B35" w:rsidRDefault="00C708CB" w:rsidP="00C708CB">
            <w:pPr>
              <w:pStyle w:val="Lijstalinea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Check of </w:t>
            </w:r>
            <w:r w:rsidR="000A7B35">
              <w:t xml:space="preserve">de latitude en </w:t>
            </w:r>
            <w:r>
              <w:t>l</w:t>
            </w:r>
            <w:r w:rsidR="000A7B35">
              <w:t>ongitude van de voyager gegevens en de knmi gegevens overeen</w:t>
            </w:r>
            <w:r>
              <w:t>komen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</w:t>
            </w:r>
            <w:r w:rsidR="00C708CB">
              <w:t>Gelijke coordinaten van de tabel van de voyager en het KNMI.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</w:t>
            </w:r>
            <w:r w:rsidR="00C708CB">
              <w:t xml:space="preserve">De gegevens van de coordinaten komen overeen. </w:t>
            </w:r>
          </w:p>
        </w:tc>
      </w:tr>
    </w:tbl>
    <w:p w:rsidR="000A7B35" w:rsidRDefault="000A7B35" w:rsidP="000A7B35">
      <w:pPr>
        <w:spacing w:before="240" w:after="240"/>
      </w:pPr>
      <w:r>
        <w:t xml:space="preserve"> </w:t>
      </w:r>
    </w:p>
    <w:p w:rsidR="00D76DB2" w:rsidRDefault="000A7B35" w:rsidP="000A7B35">
      <w:r>
        <w:br w:type="page"/>
      </w:r>
    </w:p>
    <w:p w:rsidR="00D76DB2" w:rsidRPr="00042BDF" w:rsidRDefault="00D76DB2" w:rsidP="00042BDF">
      <w:pPr>
        <w:rPr>
          <w:i/>
        </w:rPr>
      </w:pPr>
      <w:r w:rsidRPr="00042BDF">
        <w:rPr>
          <w:i/>
        </w:rPr>
        <w:lastRenderedPageBreak/>
        <w:t xml:space="preserve">Als klant van Schoon wil ik de temperatuur en luchtvochtigheid kunnen </w:t>
      </w:r>
      <w:r w:rsidR="00695A52">
        <w:rPr>
          <w:i/>
        </w:rPr>
        <w:t xml:space="preserve">combineren en </w:t>
      </w:r>
      <w:r w:rsidRPr="00042BDF">
        <w:rPr>
          <w:i/>
        </w:rPr>
        <w:t>visualiseren in een grafiek, zodat ik daar mee makkelijk analyses kan maken</w:t>
      </w:r>
    </w:p>
    <w:p w:rsidR="00D76DB2" w:rsidRPr="00D76DB2" w:rsidRDefault="00D76DB2" w:rsidP="00D76DB2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76DB2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TC04C01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Een gebruiker moet de </w:t>
            </w:r>
            <w:r w:rsidR="00042BDF">
              <w:t>gecombineerde gegevens van de voyager en</w:t>
            </w:r>
            <w:r>
              <w:t xml:space="preserve"> KNMI kunnen zien </w:t>
            </w:r>
            <w:r w:rsidR="00042BDF">
              <w:t>in de MCC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>Functioneel</w:t>
            </w:r>
          </w:p>
        </w:tc>
      </w:tr>
      <w:tr w:rsidR="00D76DB2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>Naar de pagina navigeren.</w:t>
            </w:r>
          </w:p>
          <w:p w:rsidR="00695A5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</w:t>
            </w:r>
            <w:r w:rsidR="00042BDF">
              <w:t>er grafiek</w:t>
            </w:r>
            <w:r w:rsidR="00695A52">
              <w:t>en</w:t>
            </w:r>
            <w:r w:rsidR="00042BDF">
              <w:t xml:space="preserve"> met </w:t>
            </w:r>
            <w:r w:rsidR="00695A52">
              <w:t>temperatuur en luchtvochtigheid zijn.</w:t>
            </w:r>
          </w:p>
          <w:p w:rsidR="00D76DB2" w:rsidRDefault="00695A5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er een grafiek met </w:t>
            </w:r>
            <w:r w:rsidR="00042BDF">
              <w:t>gecombineerde data is.</w:t>
            </w:r>
          </w:p>
          <w:p w:rsidR="00D76DB2" w:rsidRDefault="00D76DB2" w:rsidP="00D76DB2">
            <w:pPr>
              <w:pStyle w:val="Lijstalinea"/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Check of de </w:t>
            </w:r>
            <w:r w:rsidR="00042BDF">
              <w:t>gegevens</w:t>
            </w:r>
            <w:r w:rsidR="00695A52">
              <w:t xml:space="preserve"> in de grafieken</w:t>
            </w:r>
            <w:r w:rsidR="00042BDF">
              <w:t xml:space="preserve"> van de</w:t>
            </w:r>
            <w:r>
              <w:t xml:space="preserve"> voyager en de knmi overeenkomen</w:t>
            </w:r>
            <w:r w:rsidR="00042BDF">
              <w:t xml:space="preserve"> met de tabellen.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</w:t>
            </w:r>
            <w:r w:rsidR="00D94917">
              <w:t>De</w:t>
            </w:r>
            <w:r w:rsidR="00695A52">
              <w:t xml:space="preserve"> </w:t>
            </w:r>
            <w:r w:rsidR="00D94917">
              <w:t xml:space="preserve">juiste </w:t>
            </w:r>
            <w:r w:rsidR="00695A52">
              <w:t>g</w:t>
            </w:r>
            <w:r w:rsidR="00D94917">
              <w:t>egevens van de voyager en het knmi weergegeven in grafieken en een grafiek met gegevens van beide bronnen.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De gegevens van de </w:t>
            </w:r>
            <w:r w:rsidR="00300D3D">
              <w:t>voyager en knmi zijn juist verwerkt in grafieken</w:t>
            </w:r>
            <w:r>
              <w:t xml:space="preserve"> </w:t>
            </w:r>
            <w:r w:rsidR="00300D3D">
              <w:t>en tevens gecombineerd.</w:t>
            </w:r>
          </w:p>
        </w:tc>
      </w:tr>
    </w:tbl>
    <w:p w:rsidR="00D76DB2" w:rsidRDefault="00D76DB2" w:rsidP="00D76DB2">
      <w:pPr>
        <w:spacing w:before="240" w:after="240"/>
      </w:pPr>
      <w:r>
        <w:t xml:space="preserve"> </w:t>
      </w:r>
    </w:p>
    <w:p w:rsidR="00F25424" w:rsidRDefault="00F25424">
      <w:bookmarkStart w:id="8" w:name="_bdjmtew93olr" w:colFirst="0" w:colLast="0"/>
      <w:bookmarkEnd w:id="8"/>
      <w:r>
        <w:br w:type="page"/>
      </w:r>
    </w:p>
    <w:p w:rsidR="00E37B4B" w:rsidRPr="00F25424" w:rsidRDefault="00C708CB" w:rsidP="005C74E8">
      <w:pPr>
        <w:pStyle w:val="Kop2"/>
        <w:rPr>
          <w:sz w:val="22"/>
          <w:szCs w:val="22"/>
        </w:rPr>
      </w:pPr>
      <w:r>
        <w:lastRenderedPageBreak/>
        <w:t>2.2 Sprint 2</w:t>
      </w:r>
    </w:p>
    <w:p w:rsidR="00A44D40" w:rsidRPr="00A44D40" w:rsidRDefault="00A44D40" w:rsidP="00A44D40">
      <w:r>
        <w:t>Periode: 30-9-2019 t/m 14-10-2019</w:t>
      </w:r>
    </w:p>
    <w:p w:rsidR="00E37B4B" w:rsidRPr="005C74E8" w:rsidRDefault="00F25424">
      <w:pPr>
        <w:spacing w:before="240" w:after="240"/>
        <w:rPr>
          <w:b/>
        </w:rPr>
      </w:pPr>
      <w:r w:rsidRPr="005C74E8">
        <w:rPr>
          <w:b/>
        </w:rPr>
        <w:t>Sprint doel</w:t>
      </w:r>
    </w:p>
    <w:p w:rsidR="00F25424" w:rsidRPr="00F25424" w:rsidRDefault="00F25424" w:rsidP="00F25424">
      <w:pPr>
        <w:rPr>
          <w:lang w:val="nl-NL"/>
        </w:rPr>
      </w:pPr>
      <w:r w:rsidRPr="00F25424">
        <w:rPr>
          <w:lang w:val="nl-NL"/>
        </w:rPr>
        <w:t xml:space="preserve">De MCC moet meerdere onderzoeken kunnen tonen, meerdere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 ondersteunen en een tweede externe bron aanspreken. Tevens het configureren van onderzoeken en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. Daarbij ook de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 simuleren en de live weerstation data weergeven.</w:t>
      </w:r>
    </w:p>
    <w:p w:rsidR="00F25424" w:rsidRPr="005C74E8" w:rsidRDefault="005C74E8">
      <w:pPr>
        <w:spacing w:before="240" w:after="240"/>
        <w:rPr>
          <w:b/>
          <w:lang w:val="nl-NL"/>
        </w:rPr>
      </w:pPr>
      <w:r>
        <w:rPr>
          <w:b/>
          <w:lang w:val="nl-NL"/>
        </w:rPr>
        <w:t>Test cases</w:t>
      </w:r>
    </w:p>
    <w:p w:rsidR="00E37B4B" w:rsidRDefault="00F25424">
      <w:pPr>
        <w:spacing w:before="240" w:after="240"/>
        <w:rPr>
          <w:i/>
        </w:rPr>
      </w:pPr>
      <w:r w:rsidRPr="00F25424">
        <w:rPr>
          <w:i/>
        </w:rPr>
        <w:t>Als klant van Schoon wil ik minimaal 2 externe databronnen kunnen selecteren, zodat ik per bron gegevens kan zien en vergelijken met de voyager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E37B4B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</w:t>
            </w:r>
            <w:r w:rsidR="00F5343E">
              <w:t>5</w:t>
            </w:r>
            <w:r>
              <w:t>C01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>
            <w:pPr>
              <w:spacing w:before="240" w:after="240"/>
            </w:pPr>
            <w:r>
              <w:t>Een gebruiker moet twee externe bronnen kunnen selecteren in de MCC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Naar de pagina navigeren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 xml:space="preserve">Eén externe bron selecteren 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Bekijk de gegevens van geselecteerde bron in de grafieken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Een andere externe bron selecteren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Bekijk de gegevens van geselecteerde bron in de grafieken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>
            <w:pPr>
              <w:spacing w:before="240" w:after="240"/>
            </w:pPr>
            <w:r>
              <w:t>De gegevens van de geselecteerde bron worden weergeven in de grafieken indien beschikbaar voor desbetreffende grafiek.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4E27A3" w:rsidP="00F25424">
      <w:pPr>
        <w:spacing w:before="240" w:after="240"/>
        <w:rPr>
          <w:i/>
        </w:rPr>
      </w:pPr>
      <w:r w:rsidRPr="004E27A3">
        <w:rPr>
          <w:i/>
        </w:rPr>
        <w:lastRenderedPageBreak/>
        <w:t>Als Schoon wil ik dat een voyager een weerstation bevat die temperatuurdata op locatie aanmaakt en opslaat, zodat ik deze daarna kan versturen over internet naar de database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4E27A3">
              <w:t>6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4E27A3" w:rsidP="00F55C28">
            <w:pPr>
              <w:spacing w:before="240" w:after="240"/>
            </w:pPr>
            <w:r>
              <w:t xml:space="preserve">Een </w:t>
            </w:r>
            <w:r w:rsidR="00767501">
              <w:t>gebruiker</w:t>
            </w:r>
            <w:r>
              <w:t xml:space="preserve"> ziet </w:t>
            </w:r>
            <w:r w:rsidR="005C74E8">
              <w:t xml:space="preserve">in de database </w:t>
            </w:r>
            <w:r>
              <w:t xml:space="preserve">gegegevens die door een weerstation aangemaakt zijn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4E8" w:rsidRDefault="005C74E8" w:rsidP="005C74E8">
            <w:pPr>
              <w:pStyle w:val="Lijstalinea"/>
              <w:numPr>
                <w:ilvl w:val="0"/>
                <w:numId w:val="7"/>
              </w:numPr>
              <w:spacing w:before="240" w:after="240"/>
              <w:jc w:val="both"/>
            </w:pPr>
            <w:r>
              <w:t>Maak verbinding met de database</w:t>
            </w:r>
          </w:p>
          <w:p w:rsidR="005C74E8" w:rsidRDefault="005C74E8" w:rsidP="005C74E8">
            <w:pPr>
              <w:pStyle w:val="Lijstalinea"/>
              <w:numPr>
                <w:ilvl w:val="0"/>
                <w:numId w:val="7"/>
              </w:numPr>
              <w:spacing w:before="240" w:after="240"/>
              <w:jc w:val="both"/>
            </w:pPr>
            <w:r>
              <w:t>Controleer de gegevens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5C74E8">
              <w:t xml:space="preserve">De temperatuur </w:t>
            </w:r>
            <w:r w:rsidR="00767501">
              <w:t>en locatie van de voyager weergegeven in de database van waar de voyager daadwerkelijk is geweest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F25424" w:rsidRDefault="00F25424" w:rsidP="00F25424">
      <w:r>
        <w:br w:type="page"/>
      </w:r>
    </w:p>
    <w:p w:rsidR="00F25424" w:rsidRDefault="00767501" w:rsidP="00F25424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767501">
              <w:t>7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67501">
              <w:t xml:space="preserve">Een gebruiker </w:t>
            </w:r>
            <w:r w:rsidR="00682D4A">
              <w:t>maakt een onderzoek aan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Navigeer naar de MCC</w:t>
            </w:r>
            <w:r w:rsidR="007C2130">
              <w:t xml:space="preserve"> “onderzoeken overzicht”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 xml:space="preserve">Klik op de knop onderzoek </w:t>
            </w:r>
            <w:del w:id="9" w:author="Tonke Bult" w:date="2019-10-07T12:11:00Z">
              <w:r w:rsidDel="00F42A6E">
                <w:delText>configureren</w:delText>
              </w:r>
            </w:del>
            <w:ins w:id="10" w:author="Tonke Bult" w:date="2019-10-07T12:11:00Z">
              <w:r w:rsidR="00F42A6E">
                <w:t>aanmaken</w:t>
              </w:r>
            </w:ins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Vul “Onderzoek 1” bij naam in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  <w:rPr>
                <w:ins w:id="11" w:author="Tonke Bult" w:date="2019-10-07T11:36:00Z"/>
              </w:rPr>
            </w:pPr>
            <w:r>
              <w:t xml:space="preserve">Vul “Schoon” </w:t>
            </w:r>
            <w:ins w:id="12" w:author="Tonke Bult" w:date="2019-10-07T12:09:00Z">
              <w:r w:rsidR="00287CDD">
                <w:t xml:space="preserve">in </w:t>
              </w:r>
            </w:ins>
            <w:r>
              <w:t>bij eigenaar in</w:t>
            </w:r>
          </w:p>
          <w:p w:rsidR="00D0786A" w:rsidRDefault="00D0786A" w:rsidP="00E37D47">
            <w:pPr>
              <w:pStyle w:val="Lijstalinea"/>
              <w:numPr>
                <w:ilvl w:val="0"/>
                <w:numId w:val="8"/>
              </w:numPr>
              <w:spacing w:before="240" w:after="240"/>
              <w:rPr>
                <w:ins w:id="13" w:author="Tonke Bult" w:date="2019-10-07T11:36:00Z"/>
              </w:rPr>
            </w:pPr>
            <w:ins w:id="14" w:author="Tonke Bult" w:date="2019-10-07T11:36:00Z">
              <w:r>
                <w:t>Vul “</w:t>
              </w:r>
            </w:ins>
            <w:ins w:id="15" w:author="Tonke Bult" w:date="2019-10-07T11:37:00Z">
              <w:r w:rsidR="00DD5974">
                <w:t>Het eerste</w:t>
              </w:r>
            </w:ins>
            <w:ins w:id="16" w:author="Tonke Bult" w:date="2019-10-07T11:38:00Z">
              <w:r w:rsidR="00DD5974">
                <w:t xml:space="preserve"> onderzoek van Schoon</w:t>
              </w:r>
            </w:ins>
            <w:ins w:id="17" w:author="Tonke Bult" w:date="2019-10-07T11:36:00Z">
              <w:r>
                <w:t>” bij beschrijving in</w:t>
              </w:r>
            </w:ins>
          </w:p>
          <w:p w:rsidR="00DD5974" w:rsidRDefault="00DD5974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ins w:id="18" w:author="Tonke Bult" w:date="2019-10-07T11:36:00Z">
              <w:r>
                <w:t>Vul “</w:t>
              </w:r>
            </w:ins>
            <w:ins w:id="19" w:author="Tonke Bult" w:date="2019-10-07T11:37:00Z">
              <w:r>
                <w:t>A</w:t>
              </w:r>
            </w:ins>
            <w:ins w:id="20" w:author="Tonke Bult" w:date="2019-10-07T11:36:00Z">
              <w:r>
                <w:t>msterdamse water</w:t>
              </w:r>
            </w:ins>
            <w:ins w:id="21" w:author="Tonke Bult" w:date="2019-10-07T11:37:00Z">
              <w:r>
                <w:t>leidingduinen</w:t>
              </w:r>
            </w:ins>
            <w:ins w:id="22" w:author="Tonke Bult" w:date="2019-10-07T11:36:00Z">
              <w:r>
                <w:t>”</w:t>
              </w:r>
            </w:ins>
            <w:ins w:id="23" w:author="Tonke Bult" w:date="2019-10-07T11:37:00Z">
              <w:r>
                <w:t xml:space="preserve"> in bij onderzoeksgebied</w:t>
              </w:r>
            </w:ins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del w:id="24" w:author="Tonke Bult" w:date="2019-10-07T11:39:00Z">
              <w:r w:rsidDel="00DD5974">
                <w:delText xml:space="preserve">Vul </w:delText>
              </w:r>
            </w:del>
            <w:ins w:id="25" w:author="Tonke Bult" w:date="2019-10-07T11:39:00Z">
              <w:r w:rsidR="00DD5974">
                <w:t xml:space="preserve">Gebruik de datumpicker om de datum </w:t>
              </w:r>
            </w:ins>
            <w:r>
              <w:t xml:space="preserve">“01-09-2019” </w:t>
            </w:r>
            <w:ins w:id="26" w:author="Tonke Bult" w:date="2019-10-07T11:07:00Z">
              <w:r w:rsidR="000F78E8">
                <w:t>en “12:00”</w:t>
              </w:r>
            </w:ins>
            <w:ins w:id="27" w:author="Tonke Bult" w:date="2019-10-07T11:48:00Z">
              <w:r w:rsidR="002C7758">
                <w:t xml:space="preserve"> </w:t>
              </w:r>
            </w:ins>
            <w:r>
              <w:t>bij start datum</w:t>
            </w:r>
            <w:ins w:id="28" w:author="Tonke Bult" w:date="2019-10-07T11:07:00Z">
              <w:r w:rsidR="000F78E8">
                <w:t xml:space="preserve"> en druk op set</w:t>
              </w:r>
            </w:ins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 xml:space="preserve">Vul “30-09-2019” </w:t>
            </w:r>
            <w:ins w:id="29" w:author="Tonke Bult" w:date="2019-10-07T11:07:00Z">
              <w:r w:rsidR="000F78E8">
                <w:t xml:space="preserve">en “12:00” </w:t>
              </w:r>
            </w:ins>
            <w:r>
              <w:t>bij eind datum</w:t>
            </w:r>
            <w:ins w:id="30" w:author="Tonke Bult" w:date="2019-10-07T11:07:00Z">
              <w:r w:rsidR="000F78E8">
                <w:t xml:space="preserve"> en druk op set</w:t>
              </w:r>
            </w:ins>
          </w:p>
          <w:p w:rsidR="00682D4A" w:rsidRDefault="00E37D47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 xml:space="preserve">Klik op </w:t>
            </w:r>
            <w:del w:id="31" w:author="Tonke Bult" w:date="2019-10-07T11:07:00Z">
              <w:r w:rsidDel="000F78E8">
                <w:delText>opslaan</w:delText>
              </w:r>
            </w:del>
            <w:ins w:id="32" w:author="Tonke Bult" w:date="2019-10-07T11:07:00Z">
              <w:r w:rsidR="000F78E8">
                <w:t>onderzoek toevoegen</w:t>
              </w:r>
            </w:ins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E37D47">
              <w:t xml:space="preserve">Een weergave van het </w:t>
            </w:r>
            <w:r w:rsidR="005C195C">
              <w:t>zojuist aantgemaakte onderzoek op de onderzoeken overzicht pagin</w:t>
            </w:r>
            <w:r w:rsidR="00060C6C">
              <w:t xml:space="preserve">a en een nieuwe rij in de database.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Del="00A932EA" w:rsidRDefault="00F25424" w:rsidP="00F55C28">
            <w:pPr>
              <w:spacing w:before="240" w:after="240"/>
              <w:rPr>
                <w:del w:id="33" w:author="Tonke Bult" w:date="2019-10-07T11:59:00Z"/>
              </w:rPr>
            </w:pPr>
            <w:r>
              <w:t xml:space="preserve"> </w:t>
            </w:r>
            <w:ins w:id="34" w:author="Tonke Bult" w:date="2019-10-07T11:49:00Z">
              <w:r w:rsidR="002C7758">
                <w:t>O</w:t>
              </w:r>
            </w:ins>
            <w:ins w:id="35" w:author="Tonke Bult" w:date="2019-10-07T11:50:00Z">
              <w:r w:rsidR="002C7758">
                <w:t>nderzoek 1 is</w:t>
              </w:r>
            </w:ins>
            <w:ins w:id="36" w:author="Tonke Bult" w:date="2019-10-07T13:28:00Z">
              <w:r w:rsidR="00EE19F6">
                <w:t xml:space="preserve"> juist</w:t>
              </w:r>
            </w:ins>
            <w:ins w:id="37" w:author="Tonke Bult" w:date="2019-10-07T11:50:00Z">
              <w:r w:rsidR="002C7758">
                <w:t xml:space="preserve"> toegevoegd en wordt weergegeven </w:t>
              </w:r>
            </w:ins>
            <w:ins w:id="38" w:author="Tonke Bult" w:date="2019-10-07T11:52:00Z">
              <w:r w:rsidR="002C7758">
                <w:t>op de onderzoeken overzicht pagina</w:t>
              </w:r>
            </w:ins>
            <w:ins w:id="39" w:author="Tonke Bult" w:date="2019-10-07T11:59:00Z">
              <w:r w:rsidR="00A932EA">
                <w:t xml:space="preserve"> en is terug te zien in de database. </w:t>
              </w:r>
            </w:ins>
            <w:del w:id="40" w:author="Tonke Bult" w:date="2019-10-07T11:49:00Z">
              <w:r w:rsidR="00094B6D" w:rsidDel="002C7758">
                <w:delText>De</w:delText>
              </w:r>
            </w:del>
            <w:r w:rsidR="00094B6D">
              <w:t xml:space="preserve"> </w:t>
            </w:r>
            <w:del w:id="41" w:author="Tonke Bult" w:date="2019-10-07T11:59:00Z">
              <w:r w:rsidR="00094B6D" w:rsidDel="00A932EA">
                <w:delText>gegevens van de voyager en knmi zijn juist verwerkt in grafieken en tevens gecombineerd.</w:delText>
              </w:r>
            </w:del>
          </w:p>
          <w:p w:rsidR="00A932EA" w:rsidRDefault="00A932EA" w:rsidP="00F55C28">
            <w:pPr>
              <w:spacing w:before="240" w:after="240"/>
              <w:rPr>
                <w:ins w:id="42" w:author="Tonke Bult" w:date="2019-10-07T11:59:00Z"/>
              </w:rPr>
            </w:pPr>
          </w:p>
          <w:p w:rsidR="00094B6D" w:rsidDel="00A932EA" w:rsidRDefault="00094B6D" w:rsidP="00F55C28">
            <w:pPr>
              <w:spacing w:before="240" w:after="240"/>
              <w:rPr>
                <w:del w:id="43" w:author="Tonke Bult" w:date="2019-10-07T11:59:00Z"/>
              </w:rPr>
            </w:pPr>
          </w:p>
          <w:p w:rsidR="00094B6D" w:rsidRDefault="00094B6D" w:rsidP="00F55C28">
            <w:pPr>
              <w:spacing w:before="240" w:after="240"/>
            </w:pPr>
          </w:p>
        </w:tc>
      </w:tr>
    </w:tbl>
    <w:p w:rsidR="00A932EA" w:rsidRDefault="00A932EA">
      <w:pPr>
        <w:spacing w:before="240" w:after="240"/>
        <w:rPr>
          <w:ins w:id="44" w:author="Tonke Bult" w:date="2019-10-07T12:03:00Z"/>
        </w:rPr>
      </w:pPr>
    </w:p>
    <w:p w:rsidR="00A932EA" w:rsidRDefault="00A932EA">
      <w:pPr>
        <w:spacing w:before="240" w:after="240"/>
        <w:rPr>
          <w:ins w:id="45" w:author="Tonke Bult" w:date="2019-10-07T12:03:00Z"/>
        </w:rPr>
      </w:pPr>
    </w:p>
    <w:p w:rsidR="000D18BC" w:rsidRDefault="000D18BC">
      <w:pPr>
        <w:spacing w:before="240" w:after="240"/>
        <w:rPr>
          <w:ins w:id="46" w:author="Tonke Bult" w:date="2019-10-07T16:25:00Z"/>
        </w:rPr>
      </w:pPr>
      <w:ins w:id="47" w:author="Tonke Bult" w:date="2019-10-07T16:25:00Z">
        <w:r>
          <w:rPr>
            <w:noProof/>
          </w:rPr>
          <w:lastRenderedPageBreak/>
          <w:drawing>
            <wp:inline distT="0" distB="0" distL="0" distR="0">
              <wp:extent cx="5733415" cy="1052830"/>
              <wp:effectExtent l="0" t="0" r="635" b="0"/>
              <wp:docPr id="7" name="Afbeelding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TC07C01-C.PNG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1052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932EA" w:rsidRDefault="00A932EA">
      <w:pPr>
        <w:spacing w:before="240" w:after="240"/>
        <w:rPr>
          <w:ins w:id="48" w:author="Tonke Bult" w:date="2019-10-07T12:03:00Z"/>
        </w:rPr>
      </w:pPr>
      <w:ins w:id="49" w:author="Tonke Bult" w:date="2019-10-07T12:03:00Z">
        <w:r>
          <w:t>Onderzoek 1 op de onderzoeken overzicht pagina</w:t>
        </w:r>
      </w:ins>
    </w:p>
    <w:p w:rsidR="00060C6C" w:rsidRDefault="000D18BC">
      <w:pPr>
        <w:spacing w:before="240" w:after="240"/>
      </w:pPr>
      <w:ins w:id="50" w:author="Tonke Bult" w:date="2019-10-07T16:25:00Z">
        <w:r>
          <w:rPr>
            <w:noProof/>
          </w:rPr>
          <w:drawing>
            <wp:inline distT="0" distB="0" distL="0" distR="0">
              <wp:extent cx="3858163" cy="2210108"/>
              <wp:effectExtent l="0" t="0" r="9525" b="0"/>
              <wp:docPr id="8" name="Afbeelding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TC07C01-B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2210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60C6C" w:rsidRDefault="00060C6C" w:rsidP="00060C6C">
      <w:r>
        <w:br w:type="page"/>
      </w:r>
    </w:p>
    <w:p w:rsidR="00060C6C" w:rsidRDefault="00060C6C" w:rsidP="00060C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060C6C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TC07C02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Een gebruiker maakt een onderzoek aan</w:t>
            </w:r>
            <w:r w:rsidR="00886B3B">
              <w:t xml:space="preserve"> met een voyager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>Functioneel</w:t>
            </w:r>
          </w:p>
        </w:tc>
      </w:tr>
      <w:tr w:rsidR="00060C6C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6F" w:rsidRDefault="00B1526F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51" w:author="Tonke Bult" w:date="2019-10-07T14:36:00Z"/>
              </w:rPr>
            </w:pPr>
            <w:ins w:id="52" w:author="Tonke Bult" w:date="2019-10-07T14:36:00Z">
              <w:r>
                <w:t>Navigeer naar de MCC “onderzoeken overzicht”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53" w:author="Tonke Bult" w:date="2019-10-07T14:36:00Z"/>
              </w:rPr>
            </w:pPr>
            <w:ins w:id="54" w:author="Tonke Bult" w:date="2019-10-07T14:36:00Z">
              <w:r>
                <w:t>Klik op de knop onderzoek aanmaken</w:t>
              </w:r>
            </w:ins>
          </w:p>
          <w:p w:rsidR="00060C6C" w:rsidDel="00B1526F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del w:id="55" w:author="Tonke Bult" w:date="2019-10-07T14:36:00Z"/>
              </w:rPr>
            </w:pPr>
            <w:del w:id="56" w:author="Tonke Bult" w:date="2019-10-07T14:36:00Z">
              <w:r w:rsidDel="00B1526F">
                <w:delText>Navigeer naar de MCC</w:delText>
              </w:r>
            </w:del>
          </w:p>
          <w:p w:rsidR="00060C6C" w:rsidDel="00B1526F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del w:id="57" w:author="Tonke Bult" w:date="2019-10-07T14:36:00Z"/>
              </w:rPr>
            </w:pPr>
            <w:del w:id="58" w:author="Tonke Bult" w:date="2019-10-07T14:36:00Z">
              <w:r w:rsidDel="00B1526F">
                <w:delText xml:space="preserve">Klik op de knop onderzoek </w:delText>
              </w:r>
            </w:del>
            <w:del w:id="59" w:author="Tonke Bult" w:date="2019-10-07T12:11:00Z">
              <w:r w:rsidDel="00F42A6E">
                <w:delText>configureren</w:delText>
              </w:r>
            </w:del>
          </w:p>
          <w:p w:rsidR="00060C6C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Vul “Onderzoek 2” bij naam in</w:t>
            </w:r>
          </w:p>
          <w:p w:rsidR="00060C6C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60" w:author="Tonke Bult" w:date="2019-10-07T12:10:00Z"/>
              </w:rPr>
            </w:pPr>
            <w:r>
              <w:t>Vul “Schoon” bij eigenaar in</w:t>
            </w:r>
          </w:p>
          <w:p w:rsidR="00287CDD" w:rsidRDefault="00287CDD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61" w:author="Tonke Bult" w:date="2019-10-07T12:10:00Z"/>
              </w:rPr>
            </w:pPr>
            <w:ins w:id="62" w:author="Tonke Bult" w:date="2019-10-07T12:10:00Z">
              <w:r>
                <w:t>Vul “Het tweede onderzoek van Schoon” bij beschrijving in</w:t>
              </w:r>
            </w:ins>
          </w:p>
          <w:p w:rsidR="00287CDD" w:rsidRDefault="00287CDD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63" w:author="Tonke Bult" w:date="2019-10-07T12:10:00Z"/>
              </w:rPr>
            </w:pPr>
            <w:ins w:id="64" w:author="Tonke Bult" w:date="2019-10-07T12:10:00Z">
              <w:r>
                <w:t>Vul “Amsterdamse waterleidingduinen” in bij onderzoeksgebied</w:t>
              </w:r>
            </w:ins>
          </w:p>
          <w:p w:rsidR="00287CDD" w:rsidRDefault="00287CDD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65" w:author="Tonke Bult" w:date="2019-10-07T12:10:00Z"/>
              </w:rPr>
            </w:pPr>
            <w:ins w:id="66" w:author="Tonke Bult" w:date="2019-10-07T12:10:00Z">
              <w:r>
                <w:t>Gebruik de datumpicker om de datum “05-09-2019” en “12:00” bij start datum en druk op set</w:t>
              </w:r>
            </w:ins>
          </w:p>
          <w:p w:rsidR="00287CDD" w:rsidRDefault="00287CDD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ins w:id="67" w:author="Tonke Bult" w:date="2019-10-07T12:10:00Z"/>
              </w:rPr>
            </w:pPr>
            <w:ins w:id="68" w:author="Tonke Bult" w:date="2019-10-07T12:10:00Z">
              <w:r>
                <w:t>Vul “25-09-2019” en “12:00” bij eind datum en druk op set</w:t>
              </w:r>
            </w:ins>
          </w:p>
          <w:p w:rsidR="00287CDD" w:rsidDel="00287CDD" w:rsidRDefault="00287CDD">
            <w:pPr>
              <w:numPr>
                <w:ilvl w:val="0"/>
                <w:numId w:val="9"/>
              </w:numPr>
              <w:spacing w:before="240" w:after="240"/>
              <w:rPr>
                <w:del w:id="69" w:author="Tonke Bult" w:date="2019-10-07T12:11:00Z"/>
              </w:rPr>
              <w:pPrChange w:id="70" w:author="Tonke Bult" w:date="2019-10-07T12:10:00Z">
                <w:pPr>
                  <w:pStyle w:val="Lijstalinea"/>
                  <w:numPr>
                    <w:numId w:val="9"/>
                  </w:numPr>
                  <w:spacing w:before="240" w:after="240"/>
                  <w:ind w:hanging="360"/>
                </w:pPr>
              </w:pPrChange>
            </w:pPr>
          </w:p>
          <w:p w:rsidR="00060C6C" w:rsidDel="00287CDD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del w:id="71" w:author="Tonke Bult" w:date="2019-10-07T12:11:00Z"/>
              </w:rPr>
            </w:pPr>
            <w:del w:id="72" w:author="Tonke Bult" w:date="2019-10-07T12:11:00Z">
              <w:r w:rsidDel="00287CDD">
                <w:delText>Vul “05-09-2019” bij start datum</w:delText>
              </w:r>
            </w:del>
          </w:p>
          <w:p w:rsidR="00060C6C" w:rsidDel="00287CDD" w:rsidRDefault="00060C6C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del w:id="73" w:author="Tonke Bult" w:date="2019-10-07T12:11:00Z"/>
              </w:rPr>
            </w:pPr>
            <w:del w:id="74" w:author="Tonke Bult" w:date="2019-10-07T12:11:00Z">
              <w:r w:rsidDel="00287CDD">
                <w:delText>Vul “25-09-2019” bij eind datum</w:delText>
              </w:r>
            </w:del>
          </w:p>
          <w:p w:rsidR="00886B3B" w:rsidRDefault="00886B3B" w:rsidP="00B1526F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Selecteer voyageer “Apollo” bij Voyager</w:t>
            </w:r>
          </w:p>
          <w:p w:rsidR="00886B3B" w:rsidDel="00287CDD" w:rsidRDefault="00886B3B" w:rsidP="00B1526F">
            <w:pPr>
              <w:pStyle w:val="Lijstalinea"/>
              <w:numPr>
                <w:ilvl w:val="0"/>
                <w:numId w:val="9"/>
              </w:numPr>
              <w:spacing w:before="240" w:after="240"/>
              <w:rPr>
                <w:del w:id="75" w:author="Tonke Bult" w:date="2019-10-07T12:11:00Z"/>
              </w:rPr>
            </w:pPr>
            <w:del w:id="76" w:author="Tonke Bult" w:date="2019-10-07T12:11:00Z">
              <w:r w:rsidDel="00287CDD">
                <w:delText>Klik op toevoegen bij voyager toevoegen</w:delText>
              </w:r>
            </w:del>
          </w:p>
          <w:p w:rsidR="008704D3" w:rsidRDefault="00886B3B" w:rsidP="00B1526F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 xml:space="preserve">Klik op </w:t>
            </w:r>
            <w:del w:id="77" w:author="Tonke Bult" w:date="2019-10-07T12:11:00Z">
              <w:r w:rsidDel="00287CDD">
                <w:delText>opslaan</w:delText>
              </w:r>
            </w:del>
            <w:ins w:id="78" w:author="Tonke Bult" w:date="2019-10-07T12:11:00Z">
              <w:r w:rsidR="00287CDD">
                <w:t>onderzoek toevoegen</w:t>
              </w:r>
            </w:ins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Een weergave van het zojuist aantgemaakte onderzoek op de onderzoeken overzicht pagina en een nieuwe rij in de database. </w:t>
            </w:r>
            <w:r w:rsidR="00886B3B">
              <w:t xml:space="preserve">Daarnaast moet ook voyager “Zeus” zichtbaar zijn in de database. 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del w:id="79" w:author="Tonke Bult" w:date="2019-10-07T13:28:00Z">
              <w:r w:rsidDel="00EE19F6">
                <w:delText xml:space="preserve"> </w:delText>
              </w:r>
            </w:del>
            <w:ins w:id="80" w:author="Tonke Bult" w:date="2019-10-07T13:28:00Z">
              <w:r w:rsidR="00EE19F6">
                <w:t xml:space="preserve">Onderzoek 2 is juist toegevoegd en wordt weergegeven op de onderzoeken overzicht pagina en is terug te zien in de database.  </w:t>
              </w:r>
            </w:ins>
          </w:p>
        </w:tc>
      </w:tr>
    </w:tbl>
    <w:p w:rsidR="00060C6C" w:rsidRDefault="00060C6C" w:rsidP="00060C6C">
      <w:pPr>
        <w:spacing w:before="240" w:after="240"/>
      </w:pPr>
    </w:p>
    <w:p w:rsidR="003414E7" w:rsidRDefault="003414E7" w:rsidP="00060C6C">
      <w:pPr>
        <w:rPr>
          <w:ins w:id="81" w:author="Tonke Bult" w:date="2019-10-08T08:43:00Z"/>
        </w:rPr>
      </w:pPr>
    </w:p>
    <w:p w:rsidR="00505BC3" w:rsidRDefault="00505BC3" w:rsidP="00060C6C">
      <w:pPr>
        <w:rPr>
          <w:ins w:id="82" w:author="Tonke Bult" w:date="2019-10-08T08:46:00Z"/>
        </w:rPr>
      </w:pPr>
      <w:ins w:id="83" w:author="Tonke Bult" w:date="2019-10-08T08:43:00Z">
        <w:r>
          <w:rPr>
            <w:noProof/>
          </w:rPr>
          <w:lastRenderedPageBreak/>
          <w:drawing>
            <wp:inline distT="0" distB="0" distL="0" distR="0">
              <wp:extent cx="5733415" cy="2134235"/>
              <wp:effectExtent l="0" t="0" r="635" b="0"/>
              <wp:docPr id="9" name="Afbeelding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TC0702-C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2134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47F01" w:rsidRPr="00247F01" w:rsidRDefault="00247F01" w:rsidP="00060C6C">
      <w:pPr>
        <w:rPr>
          <w:ins w:id="84" w:author="Tonke Bult" w:date="2019-10-08T08:46:00Z"/>
          <w:i/>
          <w:rPrChange w:id="85" w:author="Tonke Bult" w:date="2019-10-08T08:46:00Z">
            <w:rPr>
              <w:ins w:id="86" w:author="Tonke Bult" w:date="2019-10-08T08:46:00Z"/>
            </w:rPr>
          </w:rPrChange>
        </w:rPr>
      </w:pPr>
      <w:ins w:id="87" w:author="Tonke Bult" w:date="2019-10-08T08:46:00Z">
        <w:r>
          <w:rPr>
            <w:i/>
          </w:rPr>
          <w:t>Onderzoeken overzicht</w:t>
        </w:r>
      </w:ins>
    </w:p>
    <w:p w:rsidR="00247F01" w:rsidRDefault="00247F01" w:rsidP="00060C6C">
      <w:pPr>
        <w:rPr>
          <w:ins w:id="88" w:author="Tonke Bult" w:date="2019-10-08T08:46:00Z"/>
        </w:rPr>
      </w:pPr>
    </w:p>
    <w:p w:rsidR="00247F01" w:rsidRDefault="00247F01" w:rsidP="00060C6C">
      <w:pPr>
        <w:rPr>
          <w:ins w:id="89" w:author="Tonke Bult" w:date="2019-10-08T08:46:00Z"/>
        </w:rPr>
      </w:pPr>
      <w:ins w:id="90" w:author="Tonke Bult" w:date="2019-10-08T08:46:00Z">
        <w:r>
          <w:rPr>
            <w:noProof/>
          </w:rPr>
          <w:drawing>
            <wp:inline distT="0" distB="0" distL="0" distR="0">
              <wp:extent cx="5733415" cy="2200275"/>
              <wp:effectExtent l="0" t="0" r="635" b="9525"/>
              <wp:docPr id="11" name="Afbeelding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TC0702-E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47F01" w:rsidRPr="00247F01" w:rsidRDefault="00247F01" w:rsidP="00060C6C">
      <w:pPr>
        <w:rPr>
          <w:ins w:id="91" w:author="Tonke Bult" w:date="2019-10-07T13:27:00Z"/>
          <w:i/>
          <w:rPrChange w:id="92" w:author="Tonke Bult" w:date="2019-10-08T08:46:00Z">
            <w:rPr>
              <w:ins w:id="93" w:author="Tonke Bult" w:date="2019-10-07T13:27:00Z"/>
            </w:rPr>
          </w:rPrChange>
        </w:rPr>
      </w:pPr>
      <w:ins w:id="94" w:author="Tonke Bult" w:date="2019-10-08T08:46:00Z">
        <w:r>
          <w:rPr>
            <w:i/>
          </w:rPr>
          <w:t>Voyager is bezet en heef</w:t>
        </w:r>
      </w:ins>
      <w:ins w:id="95" w:author="Tonke Bult" w:date="2019-10-08T08:47:00Z">
        <w:r>
          <w:rPr>
            <w:i/>
          </w:rPr>
          <w:t>t als huidig onderzoek: onderzoek 2</w:t>
        </w:r>
      </w:ins>
    </w:p>
    <w:p w:rsidR="003414E7" w:rsidRDefault="003414E7" w:rsidP="00060C6C">
      <w:pPr>
        <w:rPr>
          <w:ins w:id="96" w:author="Tonke Bult" w:date="2019-10-07T13:27:00Z"/>
        </w:rPr>
      </w:pPr>
    </w:p>
    <w:p w:rsidR="00247F01" w:rsidRDefault="00247F01" w:rsidP="00060C6C">
      <w:pPr>
        <w:rPr>
          <w:ins w:id="97" w:author="Tonke Bult" w:date="2019-10-08T08:47:00Z"/>
        </w:rPr>
      </w:pPr>
      <w:ins w:id="98" w:author="Tonke Bult" w:date="2019-10-08T08:43:00Z">
        <w:r>
          <w:rPr>
            <w:noProof/>
          </w:rPr>
          <w:drawing>
            <wp:inline distT="0" distB="0" distL="0" distR="0">
              <wp:extent cx="3151024" cy="3028950"/>
              <wp:effectExtent l="0" t="0" r="0" b="0"/>
              <wp:docPr id="10" name="Afbeelding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TC0702-D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0794" cy="30383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47F01" w:rsidRPr="00247F01" w:rsidRDefault="00247F01" w:rsidP="00060C6C">
      <w:pPr>
        <w:rPr>
          <w:ins w:id="99" w:author="Tonke Bult" w:date="2019-10-08T08:46:00Z"/>
          <w:i/>
          <w:rPrChange w:id="100" w:author="Tonke Bult" w:date="2019-10-08T08:47:00Z">
            <w:rPr>
              <w:ins w:id="101" w:author="Tonke Bult" w:date="2019-10-08T08:46:00Z"/>
            </w:rPr>
          </w:rPrChange>
        </w:rPr>
      </w:pPr>
      <w:ins w:id="102" w:author="Tonke Bult" w:date="2019-10-08T08:47:00Z">
        <w:r>
          <w:rPr>
            <w:i/>
          </w:rPr>
          <w:t>De ingevoerde gegevens in de database</w:t>
        </w:r>
      </w:ins>
    </w:p>
    <w:p w:rsidR="00060C6C" w:rsidRDefault="00060C6C" w:rsidP="00060C6C">
      <w:r>
        <w:br w:type="page"/>
      </w:r>
    </w:p>
    <w:p w:rsidR="00886B3B" w:rsidRDefault="00886B3B" w:rsidP="00886B3B">
      <w:pPr>
        <w:spacing w:before="240" w:after="240"/>
        <w:rPr>
          <w:i/>
        </w:rPr>
      </w:pPr>
      <w:bookmarkStart w:id="103" w:name="_GoBack"/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886B3B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3"/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TC07C03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Een gebruiker maakt een onderzoek aan met een voyager en een bron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>Functioneel</w:t>
            </w:r>
          </w:p>
        </w:tc>
      </w:tr>
      <w:tr w:rsidR="00886B3B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6F" w:rsidRDefault="00B1526F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04" w:author="Tonke Bult" w:date="2019-10-07T14:37:00Z"/>
              </w:rPr>
            </w:pPr>
            <w:ins w:id="105" w:author="Tonke Bult" w:date="2019-10-07T14:37:00Z">
              <w:r>
                <w:t>Navigeer naar de MCC “onderzoeken overzicht”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06" w:author="Tonke Bult" w:date="2019-10-07T14:37:00Z"/>
              </w:rPr>
            </w:pPr>
            <w:ins w:id="107" w:author="Tonke Bult" w:date="2019-10-07T14:37:00Z">
              <w:r>
                <w:t>Klik op de knop onderzoek aanmaken</w:t>
              </w:r>
            </w:ins>
          </w:p>
          <w:p w:rsidR="00886B3B" w:rsidDel="00B1526F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08" w:author="Tonke Bult" w:date="2019-10-07T14:37:00Z"/>
              </w:rPr>
            </w:pPr>
            <w:del w:id="109" w:author="Tonke Bult" w:date="2019-10-07T14:37:00Z">
              <w:r w:rsidDel="00B1526F">
                <w:delText>Navigeer naar de MCC</w:delText>
              </w:r>
            </w:del>
          </w:p>
          <w:p w:rsidR="00886B3B" w:rsidDel="00B1526F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10" w:author="Tonke Bult" w:date="2019-10-07T14:37:00Z"/>
              </w:rPr>
            </w:pPr>
            <w:del w:id="111" w:author="Tonke Bult" w:date="2019-10-07T14:37:00Z">
              <w:r w:rsidDel="00B1526F">
                <w:delText xml:space="preserve">Klik op de knop onderzoek </w:delText>
              </w:r>
            </w:del>
            <w:del w:id="112" w:author="Tonke Bult" w:date="2019-10-07T13:28:00Z">
              <w:r w:rsidDel="00EE19F6">
                <w:delText>configureren</w:delText>
              </w:r>
            </w:del>
          </w:p>
          <w:p w:rsidR="00886B3B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 xml:space="preserve">Vul “Onderzoek </w:t>
            </w:r>
            <w:ins w:id="113" w:author="Tonke Bult" w:date="2019-10-07T13:28:00Z">
              <w:r w:rsidR="00EE19F6">
                <w:t>3</w:t>
              </w:r>
            </w:ins>
            <w:del w:id="114" w:author="Tonke Bult" w:date="2019-10-07T13:28:00Z">
              <w:r w:rsidDel="00EE19F6">
                <w:delText>2</w:delText>
              </w:r>
            </w:del>
            <w:r>
              <w:t>” bij naam in</w:t>
            </w:r>
          </w:p>
          <w:p w:rsidR="00886B3B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15" w:author="Tonke Bult" w:date="2019-10-07T13:29:00Z"/>
              </w:rPr>
            </w:pPr>
            <w:r>
              <w:t>Vul “Schoon” bij eigenaar in</w:t>
            </w:r>
          </w:p>
          <w:p w:rsidR="00EE19F6" w:rsidRDefault="00EE19F6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16" w:author="Tonke Bult" w:date="2019-10-07T13:29:00Z"/>
              </w:rPr>
            </w:pPr>
            <w:ins w:id="117" w:author="Tonke Bult" w:date="2019-10-07T13:29:00Z">
              <w:r>
                <w:t xml:space="preserve">Vul “Het </w:t>
              </w:r>
            </w:ins>
            <w:ins w:id="118" w:author="Tonke Bult" w:date="2019-10-07T13:53:00Z">
              <w:r w:rsidR="00574185">
                <w:t>derde</w:t>
              </w:r>
            </w:ins>
            <w:ins w:id="119" w:author="Tonke Bult" w:date="2019-10-07T13:29:00Z">
              <w:r>
                <w:t xml:space="preserve"> onderzoek van Schoon” bij beschrijving in</w:t>
              </w:r>
            </w:ins>
          </w:p>
          <w:p w:rsidR="00EE19F6" w:rsidRDefault="00EE19F6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20" w:author="Tonke Bult" w:date="2019-10-07T13:29:00Z"/>
              </w:rPr>
            </w:pPr>
            <w:ins w:id="121" w:author="Tonke Bult" w:date="2019-10-07T13:29:00Z">
              <w:r>
                <w:t>Vul “Amsterdamse waterleidingduinen” in bij onderzoeksgebied</w:t>
              </w:r>
            </w:ins>
          </w:p>
          <w:p w:rsidR="00EE19F6" w:rsidRDefault="00EE19F6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22" w:author="Tonke Bult" w:date="2019-10-07T13:29:00Z"/>
              </w:rPr>
            </w:pPr>
            <w:ins w:id="123" w:author="Tonke Bult" w:date="2019-10-07T13:29:00Z">
              <w:r>
                <w:t>Gebruik de datumpicker om de datum “06-09-2019” en “12:00” bij start datum en druk op set</w:t>
              </w:r>
            </w:ins>
          </w:p>
          <w:p w:rsidR="00EE19F6" w:rsidRDefault="00EE19F6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ins w:id="124" w:author="Tonke Bult" w:date="2019-10-07T13:29:00Z"/>
              </w:rPr>
            </w:pPr>
            <w:ins w:id="125" w:author="Tonke Bult" w:date="2019-10-07T13:29:00Z">
              <w:r>
                <w:t>Vul “0</w:t>
              </w:r>
            </w:ins>
            <w:ins w:id="126" w:author="Tonke Bult" w:date="2019-10-07T14:39:00Z">
              <w:r w:rsidR="00B1526F">
                <w:t>8</w:t>
              </w:r>
            </w:ins>
            <w:ins w:id="127" w:author="Tonke Bult" w:date="2019-10-07T13:29:00Z">
              <w:r>
                <w:t>-09-2019” en “12:00” bij eind datum en druk op set</w:t>
              </w:r>
            </w:ins>
          </w:p>
          <w:p w:rsidR="00EE19F6" w:rsidDel="00EE19F6" w:rsidRDefault="00EE19F6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28" w:author="Tonke Bult" w:date="2019-10-07T13:29:00Z"/>
              </w:rPr>
            </w:pPr>
          </w:p>
          <w:p w:rsidR="00886B3B" w:rsidDel="00EE19F6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29" w:author="Tonke Bult" w:date="2019-10-07T13:29:00Z"/>
              </w:rPr>
            </w:pPr>
            <w:del w:id="130" w:author="Tonke Bult" w:date="2019-10-07T13:29:00Z">
              <w:r w:rsidDel="00EE19F6">
                <w:delText>Vul “06-09-2019” bij start datum</w:delText>
              </w:r>
            </w:del>
          </w:p>
          <w:p w:rsidR="00886B3B" w:rsidDel="00EE19F6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31" w:author="Tonke Bult" w:date="2019-10-07T13:29:00Z"/>
              </w:rPr>
            </w:pPr>
            <w:del w:id="132" w:author="Tonke Bult" w:date="2019-10-07T13:29:00Z">
              <w:r w:rsidDel="00EE19F6">
                <w:delText>Vul “26-09-2019” bij eind datum</w:delText>
              </w:r>
            </w:del>
          </w:p>
          <w:p w:rsidR="00886B3B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Selecteer voyager “</w:t>
            </w:r>
            <w:del w:id="133" w:author="Tonke Bult" w:date="2019-10-07T14:35:00Z">
              <w:r w:rsidDel="00B1526F">
                <w:delText>Helios</w:delText>
              </w:r>
            </w:del>
            <w:ins w:id="134" w:author="Tonke Bult" w:date="2019-10-07T14:35:00Z">
              <w:r w:rsidR="00B1526F">
                <w:t>Zeus</w:t>
              </w:r>
            </w:ins>
            <w:r>
              <w:t>” bij Voyager</w:t>
            </w:r>
          </w:p>
          <w:p w:rsidR="00886B3B" w:rsidDel="00EE19F6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35" w:author="Tonke Bult" w:date="2019-10-07T13:30:00Z"/>
              </w:rPr>
            </w:pPr>
            <w:del w:id="136" w:author="Tonke Bult" w:date="2019-10-07T13:30:00Z">
              <w:r w:rsidDel="00EE19F6">
                <w:delText>Klik op toevoegen bij voyager toevoegen</w:delText>
              </w:r>
            </w:del>
          </w:p>
          <w:p w:rsidR="00886B3B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 xml:space="preserve">Selecteer de bron “KNMI” bij </w:t>
            </w:r>
            <w:r w:rsidR="00F314DC">
              <w:t>Bron</w:t>
            </w:r>
          </w:p>
          <w:p w:rsidR="00F314DC" w:rsidDel="00B1526F" w:rsidRDefault="00F314DC" w:rsidP="00B1526F">
            <w:pPr>
              <w:pStyle w:val="Lijstalinea"/>
              <w:numPr>
                <w:ilvl w:val="0"/>
                <w:numId w:val="10"/>
              </w:numPr>
              <w:spacing w:before="240" w:after="240"/>
              <w:rPr>
                <w:del w:id="137" w:author="Tonke Bult" w:date="2019-10-07T14:36:00Z"/>
              </w:rPr>
            </w:pPr>
            <w:del w:id="138" w:author="Tonke Bult" w:date="2019-10-07T14:36:00Z">
              <w:r w:rsidDel="00B1526F">
                <w:delText>Klik op toevoegen bij bron toevoegen</w:delText>
              </w:r>
            </w:del>
          </w:p>
          <w:p w:rsidR="00886B3B" w:rsidRDefault="00886B3B" w:rsidP="00B1526F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 xml:space="preserve">Klik op </w:t>
            </w:r>
            <w:del w:id="139" w:author="Tonke Bult" w:date="2019-10-07T14:36:00Z">
              <w:r w:rsidDel="00B1526F">
                <w:delText>opslaan</w:delText>
              </w:r>
            </w:del>
            <w:ins w:id="140" w:author="Tonke Bult" w:date="2019-10-07T14:36:00Z">
              <w:r w:rsidR="00B1526F">
                <w:t>onderzoek toevoegen</w:t>
              </w:r>
            </w:ins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Een weergave van het zojuist aantgemaakte onderzoek op de onderzoeken overzicht pagina en een nieuwe rij in de database. Daarnaast moet ook voyager “</w:t>
            </w:r>
            <w:ins w:id="141" w:author="Tonke Bult" w:date="2019-10-07T14:35:00Z">
              <w:r w:rsidR="00C64317">
                <w:t>Helios</w:t>
              </w:r>
            </w:ins>
            <w:del w:id="142" w:author="Tonke Bult" w:date="2019-10-07T14:35:00Z">
              <w:r w:rsidDel="00C64317">
                <w:delText>Zeus</w:delText>
              </w:r>
            </w:del>
            <w:r>
              <w:t>” zichtbaar zijn</w:t>
            </w:r>
            <w:ins w:id="143" w:author="Tonke Bult" w:date="2019-10-07T14:35:00Z">
              <w:r w:rsidR="00B1526F">
                <w:t xml:space="preserve"> en bron “KNMI”</w:t>
              </w:r>
            </w:ins>
            <w:r>
              <w:t xml:space="preserve"> in de database. 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E37B4B">
      <w:pPr>
        <w:spacing w:before="240" w:after="240"/>
      </w:pPr>
    </w:p>
    <w:p w:rsidR="0099423A" w:rsidRDefault="0099423A" w:rsidP="00F55C28">
      <w:pPr>
        <w:spacing w:before="240" w:after="240"/>
      </w:pPr>
    </w:p>
    <w:p w:rsidR="0099423A" w:rsidRDefault="0099423A" w:rsidP="00F55C28">
      <w:pPr>
        <w:spacing w:before="240" w:after="240"/>
        <w:rPr>
          <w:i/>
        </w:rPr>
      </w:pPr>
    </w:p>
    <w:p w:rsidR="00F55C28" w:rsidRDefault="00F55C28" w:rsidP="00F55C28">
      <w:pPr>
        <w:spacing w:before="240" w:after="240"/>
        <w:rPr>
          <w:i/>
        </w:rPr>
      </w:pPr>
      <w:r w:rsidRPr="00767501">
        <w:rPr>
          <w:i/>
        </w:rPr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55C28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TC07C04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Een gebruiker maakt een onderzoek </w:t>
            </w:r>
            <w:r w:rsidR="00D5216C">
              <w:t>met een einddatum eerder dan de startdatum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>Functioneel</w:t>
            </w:r>
          </w:p>
        </w:tc>
      </w:tr>
      <w:tr w:rsidR="00F55C28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44" w:author="Tonke Bult" w:date="2019-10-07T14:37:00Z"/>
              </w:rPr>
            </w:pPr>
            <w:ins w:id="145" w:author="Tonke Bult" w:date="2019-10-07T14:37:00Z">
              <w:r>
                <w:t>Navigeer naar de MCC “onderzoeken overzicht”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46" w:author="Tonke Bult" w:date="2019-10-07T14:37:00Z"/>
              </w:rPr>
            </w:pPr>
            <w:ins w:id="147" w:author="Tonke Bult" w:date="2019-10-07T14:37:00Z">
              <w:r>
                <w:t>Klik op de knop onderzoek aanmaken</w:t>
              </w:r>
            </w:ins>
          </w:p>
          <w:p w:rsidR="00F55C28" w:rsidDel="00B1526F" w:rsidRDefault="00F55C28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del w:id="148" w:author="Tonke Bult" w:date="2019-10-07T14:37:00Z"/>
              </w:rPr>
            </w:pPr>
            <w:del w:id="149" w:author="Tonke Bult" w:date="2019-10-07T14:37:00Z">
              <w:r w:rsidDel="00B1526F">
                <w:delText>Navigeer naar de MCC</w:delText>
              </w:r>
            </w:del>
          </w:p>
          <w:p w:rsidR="00F55C28" w:rsidDel="00B1526F" w:rsidRDefault="00F55C28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del w:id="150" w:author="Tonke Bult" w:date="2019-10-07T14:37:00Z"/>
              </w:rPr>
            </w:pPr>
            <w:del w:id="151" w:author="Tonke Bult" w:date="2019-10-07T14:37:00Z">
              <w:r w:rsidDel="00B1526F">
                <w:delText>Klik op de knop onderzoek configureren</w:delText>
              </w:r>
            </w:del>
          </w:p>
          <w:p w:rsidR="00F55C28" w:rsidRDefault="00F55C28" w:rsidP="00B1526F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 xml:space="preserve">Vul “Onderzoek </w:t>
            </w:r>
            <w:del w:id="152" w:author="Tonke Bult" w:date="2019-10-07T14:37:00Z">
              <w:r w:rsidR="00D5216C" w:rsidDel="00B1526F">
                <w:delText>3</w:delText>
              </w:r>
            </w:del>
            <w:ins w:id="153" w:author="Tonke Bult" w:date="2019-10-07T14:37:00Z">
              <w:r w:rsidR="00B1526F">
                <w:t>4</w:t>
              </w:r>
            </w:ins>
            <w:r>
              <w:t>” bij naam in</w:t>
            </w:r>
          </w:p>
          <w:p w:rsidR="00F55C28" w:rsidRDefault="00F55C28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54" w:author="Tonke Bult" w:date="2019-10-07T14:37:00Z"/>
              </w:rPr>
            </w:pPr>
            <w:r>
              <w:t>Vul “Schoon” bij eigenaar in</w:t>
            </w:r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55" w:author="Tonke Bult" w:date="2019-10-07T14:37:00Z"/>
              </w:rPr>
            </w:pPr>
            <w:ins w:id="156" w:author="Tonke Bult" w:date="2019-10-07T14:37:00Z">
              <w:r>
                <w:t xml:space="preserve">Vul “Het </w:t>
              </w:r>
            </w:ins>
            <w:ins w:id="157" w:author="Tonke Bult" w:date="2019-10-07T14:38:00Z">
              <w:r>
                <w:t>vierde</w:t>
              </w:r>
            </w:ins>
            <w:ins w:id="158" w:author="Tonke Bult" w:date="2019-10-07T14:37:00Z">
              <w:r>
                <w:t xml:space="preserve"> onderzoek van Schoon” bij beschrijving in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59" w:author="Tonke Bult" w:date="2019-10-07T14:37:00Z"/>
              </w:rPr>
            </w:pPr>
            <w:ins w:id="160" w:author="Tonke Bult" w:date="2019-10-07T14:37:00Z">
              <w:r>
                <w:t>Vul “Amsterdamse waterleidingduinen” in bij onderzoeksgebied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61" w:author="Tonke Bult" w:date="2019-10-07T14:37:00Z"/>
              </w:rPr>
            </w:pPr>
            <w:ins w:id="162" w:author="Tonke Bult" w:date="2019-10-07T14:37:00Z">
              <w:r>
                <w:t>Gebruik de datumpicker om de datum “06-0</w:t>
              </w:r>
            </w:ins>
            <w:ins w:id="163" w:author="Tonke Bult" w:date="2019-10-07T14:38:00Z">
              <w:r>
                <w:t>8</w:t>
              </w:r>
            </w:ins>
            <w:ins w:id="164" w:author="Tonke Bult" w:date="2019-10-07T14:37:00Z">
              <w:r>
                <w:t>-2019” en “12:00” bij start datum en druk op set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65" w:author="Tonke Bult" w:date="2019-10-07T14:37:00Z"/>
              </w:rPr>
            </w:pPr>
            <w:ins w:id="166" w:author="Tonke Bult" w:date="2019-10-07T14:37:00Z">
              <w:r>
                <w:t>Vul “02-0</w:t>
              </w:r>
            </w:ins>
            <w:ins w:id="167" w:author="Tonke Bult" w:date="2019-10-07T14:38:00Z">
              <w:r>
                <w:t>8</w:t>
              </w:r>
            </w:ins>
            <w:ins w:id="168" w:author="Tonke Bult" w:date="2019-10-07T14:37:00Z">
              <w:r>
                <w:t>-2019” en “12:00” bij eind datum en druk op set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69" w:author="Tonke Bult" w:date="2019-10-07T14:37:00Z"/>
              </w:rPr>
            </w:pPr>
            <w:ins w:id="170" w:author="Tonke Bult" w:date="2019-10-07T14:37:00Z">
              <w:r>
                <w:t>Selecteer voyager “</w:t>
              </w:r>
            </w:ins>
            <w:ins w:id="171" w:author="Tonke Bult" w:date="2019-10-07T14:38:00Z">
              <w:r>
                <w:t>Apollo</w:t>
              </w:r>
            </w:ins>
            <w:ins w:id="172" w:author="Tonke Bult" w:date="2019-10-07T14:37:00Z">
              <w:r>
                <w:t>” bij Voyager</w:t>
              </w:r>
            </w:ins>
          </w:p>
          <w:p w:rsidR="00B1526F" w:rsidRDefault="00B1526F" w:rsidP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ins w:id="173" w:author="Tonke Bult" w:date="2019-10-07T14:37:00Z"/>
              </w:rPr>
            </w:pPr>
            <w:ins w:id="174" w:author="Tonke Bult" w:date="2019-10-07T14:37:00Z">
              <w:r>
                <w:t>Selecteer de bron “KNMI” bij Bron</w:t>
              </w:r>
            </w:ins>
          </w:p>
          <w:p w:rsidR="00B1526F" w:rsidDel="004E787A" w:rsidRDefault="00B1526F">
            <w:pPr>
              <w:pStyle w:val="Lijstalinea"/>
              <w:numPr>
                <w:ilvl w:val="0"/>
                <w:numId w:val="11"/>
              </w:numPr>
              <w:spacing w:before="240" w:after="240"/>
              <w:rPr>
                <w:del w:id="175" w:author="Tonke Bult" w:date="2019-10-07T14:39:00Z"/>
              </w:rPr>
            </w:pPr>
            <w:ins w:id="176" w:author="Tonke Bult" w:date="2019-10-07T14:37:00Z">
              <w:r>
                <w:t>Klik op onderzoek toevoegen</w:t>
              </w:r>
            </w:ins>
          </w:p>
          <w:p w:rsidR="00F55C28" w:rsidDel="004E787A" w:rsidRDefault="00F55C28">
            <w:pPr>
              <w:pStyle w:val="Lijstalinea"/>
              <w:rPr>
                <w:del w:id="177" w:author="Tonke Bult" w:date="2019-10-07T14:39:00Z"/>
              </w:rPr>
              <w:pPrChange w:id="178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79" w:author="Tonke Bult" w:date="2019-10-07T14:39:00Z">
              <w:r w:rsidDel="004E787A">
                <w:delText>Vul “06-09-2019” bij start datum</w:delText>
              </w:r>
            </w:del>
          </w:p>
          <w:p w:rsidR="00F55C28" w:rsidDel="004E787A" w:rsidRDefault="00F55C28">
            <w:pPr>
              <w:pStyle w:val="Lijstalinea"/>
              <w:rPr>
                <w:del w:id="180" w:author="Tonke Bult" w:date="2019-10-07T14:39:00Z"/>
              </w:rPr>
              <w:pPrChange w:id="181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82" w:author="Tonke Bult" w:date="2019-10-07T14:39:00Z">
              <w:r w:rsidDel="004E787A">
                <w:delText>Vul “</w:delText>
              </w:r>
              <w:r w:rsidR="00D5216C" w:rsidDel="004E787A">
                <w:delText>05</w:delText>
              </w:r>
              <w:r w:rsidDel="004E787A">
                <w:delText>-09-2019” bij eind datum</w:delText>
              </w:r>
            </w:del>
          </w:p>
          <w:p w:rsidR="00F55C28" w:rsidDel="004E787A" w:rsidRDefault="00F55C28">
            <w:pPr>
              <w:pStyle w:val="Lijstalinea"/>
              <w:rPr>
                <w:del w:id="183" w:author="Tonke Bult" w:date="2019-10-07T14:39:00Z"/>
              </w:rPr>
              <w:pPrChange w:id="184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85" w:author="Tonke Bult" w:date="2019-10-07T14:39:00Z">
              <w:r w:rsidDel="004E787A">
                <w:delText>Selecteer voyager “Helios” bij Voyager</w:delText>
              </w:r>
            </w:del>
          </w:p>
          <w:p w:rsidR="00F55C28" w:rsidDel="004E787A" w:rsidRDefault="00F55C28">
            <w:pPr>
              <w:pStyle w:val="Lijstalinea"/>
              <w:rPr>
                <w:del w:id="186" w:author="Tonke Bult" w:date="2019-10-07T14:39:00Z"/>
              </w:rPr>
              <w:pPrChange w:id="187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88" w:author="Tonke Bult" w:date="2019-10-07T14:39:00Z">
              <w:r w:rsidDel="004E787A">
                <w:delText>Klik op toevoegen bij voyager toevoegen</w:delText>
              </w:r>
            </w:del>
          </w:p>
          <w:p w:rsidR="00F55C28" w:rsidDel="004E787A" w:rsidRDefault="00F55C28">
            <w:pPr>
              <w:pStyle w:val="Lijstalinea"/>
              <w:rPr>
                <w:del w:id="189" w:author="Tonke Bult" w:date="2019-10-07T14:39:00Z"/>
              </w:rPr>
              <w:pPrChange w:id="190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91" w:author="Tonke Bult" w:date="2019-10-07T14:39:00Z">
              <w:r w:rsidDel="004E787A">
                <w:delText>Selecteer de bron “KNMI” bij Bron</w:delText>
              </w:r>
            </w:del>
          </w:p>
          <w:p w:rsidR="00F55C28" w:rsidDel="004E787A" w:rsidRDefault="00F55C28">
            <w:pPr>
              <w:pStyle w:val="Lijstalinea"/>
              <w:rPr>
                <w:del w:id="192" w:author="Tonke Bult" w:date="2019-10-07T14:39:00Z"/>
              </w:rPr>
              <w:pPrChange w:id="193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94" w:author="Tonke Bult" w:date="2019-10-07T14:39:00Z">
              <w:r w:rsidDel="004E787A">
                <w:delText>Klik op toevoegen bij bron toevoegen</w:delText>
              </w:r>
            </w:del>
          </w:p>
          <w:p w:rsidR="00F55C28" w:rsidRDefault="00F55C28">
            <w:pPr>
              <w:pStyle w:val="Lijstalinea"/>
              <w:pPrChange w:id="195" w:author="Tonke Bult" w:date="2019-10-07T14:39:00Z">
                <w:pPr>
                  <w:pStyle w:val="Lijstalinea"/>
                  <w:numPr>
                    <w:numId w:val="11"/>
                  </w:numPr>
                  <w:spacing w:before="240" w:after="240"/>
                  <w:ind w:hanging="360"/>
                </w:pPr>
              </w:pPrChange>
            </w:pPr>
            <w:del w:id="196" w:author="Tonke Bult" w:date="2019-10-07T14:39:00Z">
              <w:r w:rsidDel="004E787A">
                <w:delText>Klik op opslaan</w:delText>
              </w:r>
            </w:del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D5216C" w:rsidP="00F55C28">
            <w:pPr>
              <w:spacing w:before="240" w:after="240"/>
            </w:pPr>
            <w:r>
              <w:t>Een foutmelding dat het onderzoek niet is toegevoegd en geen onderzoek 3 in de database.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Pr="00F314DC" w:rsidRDefault="00F25424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TC07C05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Een gebruiker maakt een onderzoek met een voyager die aan een ander onderzoek is toegekend in deze periode.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>Functioneel</w:t>
            </w:r>
          </w:p>
        </w:tc>
      </w:tr>
      <w:tr w:rsidR="00D5216C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197" w:author="Tonke Bult" w:date="2019-10-07T14:39:00Z"/>
              </w:rPr>
            </w:pPr>
            <w:ins w:id="198" w:author="Tonke Bult" w:date="2019-10-07T14:39:00Z">
              <w:r>
                <w:t>Navigeer naar de MCC “onderzoeken overzicht”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199" w:author="Tonke Bult" w:date="2019-10-07T14:39:00Z"/>
              </w:rPr>
            </w:pPr>
            <w:ins w:id="200" w:author="Tonke Bult" w:date="2019-10-07T14:39:00Z">
              <w:r>
                <w:t>Klik op de knop onderzoek aanmaken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01" w:author="Tonke Bult" w:date="2019-10-07T14:39:00Z"/>
              </w:rPr>
            </w:pPr>
            <w:ins w:id="202" w:author="Tonke Bult" w:date="2019-10-07T14:39:00Z">
              <w:r>
                <w:t xml:space="preserve">Vul “Onderzoek </w:t>
              </w:r>
            </w:ins>
            <w:ins w:id="203" w:author="Tonke Bult" w:date="2019-10-07T14:40:00Z">
              <w:r>
                <w:t>5</w:t>
              </w:r>
            </w:ins>
            <w:ins w:id="204" w:author="Tonke Bult" w:date="2019-10-07T14:39:00Z">
              <w:r>
                <w:t>” bij naam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05" w:author="Tonke Bult" w:date="2019-10-07T14:39:00Z"/>
              </w:rPr>
            </w:pPr>
            <w:ins w:id="206" w:author="Tonke Bult" w:date="2019-10-07T14:39:00Z">
              <w:r>
                <w:t>Vul “Schoon” bij eigenaar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07" w:author="Tonke Bult" w:date="2019-10-07T14:39:00Z"/>
              </w:rPr>
            </w:pPr>
            <w:ins w:id="208" w:author="Tonke Bult" w:date="2019-10-07T14:39:00Z">
              <w:r>
                <w:t xml:space="preserve">Vul “Het </w:t>
              </w:r>
            </w:ins>
            <w:ins w:id="209" w:author="Tonke Bult" w:date="2019-10-07T14:40:00Z">
              <w:r>
                <w:t>vijf</w:t>
              </w:r>
            </w:ins>
            <w:ins w:id="210" w:author="Tonke Bult" w:date="2019-10-07T14:41:00Z">
              <w:r>
                <w:t>de</w:t>
              </w:r>
            </w:ins>
            <w:ins w:id="211" w:author="Tonke Bult" w:date="2019-10-07T14:39:00Z">
              <w:r>
                <w:t xml:space="preserve"> onderzoek van Schoon” bij beschrijving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12" w:author="Tonke Bult" w:date="2019-10-07T14:39:00Z"/>
              </w:rPr>
            </w:pPr>
            <w:ins w:id="213" w:author="Tonke Bult" w:date="2019-10-07T14:39:00Z">
              <w:r>
                <w:t>Vul “Amsterdamse waterleidingduinen” in bij onderzoeksgebied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14" w:author="Tonke Bult" w:date="2019-10-07T14:40:00Z"/>
              </w:rPr>
            </w:pPr>
            <w:ins w:id="215" w:author="Tonke Bult" w:date="2019-10-07T14:40:00Z">
              <w:r>
                <w:t>Gebruik de datumpicker om de datum “05-09-2019” en “12:00” bij start datum en druk op set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16" w:author="Tonke Bult" w:date="2019-10-07T14:40:00Z"/>
              </w:rPr>
            </w:pPr>
            <w:ins w:id="217" w:author="Tonke Bult" w:date="2019-10-07T14:40:00Z">
              <w:r>
                <w:t>Vul “25-09-2019” en “12:00” bij eind datum en druk op set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18" w:author="Tonke Bult" w:date="2019-10-07T14:39:00Z"/>
              </w:rPr>
            </w:pPr>
            <w:ins w:id="219" w:author="Tonke Bult" w:date="2019-10-07T14:39:00Z">
              <w:r>
                <w:t>Selecteer voyager “Apollo” bij Voyager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ins w:id="220" w:author="Tonke Bult" w:date="2019-10-07T14:39:00Z"/>
              </w:rPr>
            </w:pPr>
            <w:ins w:id="221" w:author="Tonke Bult" w:date="2019-10-07T14:39:00Z">
              <w:r>
                <w:t>Selecteer de bron “KNMI” bij Bron</w:t>
              </w:r>
            </w:ins>
          </w:p>
          <w:p w:rsidR="00D5216C" w:rsidDel="004E787A" w:rsidRDefault="004E787A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22" w:author="Tonke Bult" w:date="2019-10-07T14:39:00Z"/>
              </w:rPr>
            </w:pPr>
            <w:ins w:id="223" w:author="Tonke Bult" w:date="2019-10-07T14:39:00Z">
              <w:r>
                <w:t>Klik op onderzoek toevoegen</w:t>
              </w:r>
            </w:ins>
            <w:del w:id="224" w:author="Tonke Bult" w:date="2019-10-07T14:39:00Z">
              <w:r w:rsidR="00D5216C" w:rsidDel="004E787A">
                <w:delText>Navigeer naar de MCC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25" w:author="Tonke Bult" w:date="2019-10-07T14:39:00Z"/>
              </w:rPr>
            </w:pPr>
            <w:del w:id="226" w:author="Tonke Bult" w:date="2019-10-07T14:39:00Z">
              <w:r w:rsidDel="004E787A">
                <w:delText>Klik op de knop onderzoek configureren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27" w:author="Tonke Bult" w:date="2019-10-07T14:39:00Z"/>
              </w:rPr>
            </w:pPr>
            <w:del w:id="228" w:author="Tonke Bult" w:date="2019-10-07T14:39:00Z">
              <w:r w:rsidDel="004E787A">
                <w:delText>Vul “Onderzoek 4” bij naam in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29" w:author="Tonke Bult" w:date="2019-10-07T14:39:00Z"/>
              </w:rPr>
            </w:pPr>
            <w:del w:id="230" w:author="Tonke Bult" w:date="2019-10-07T14:39:00Z">
              <w:r w:rsidDel="004E787A">
                <w:delText>Vul “Schoon” bij eigenaar in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31" w:author="Tonke Bult" w:date="2019-10-07T14:39:00Z"/>
              </w:rPr>
            </w:pPr>
            <w:del w:id="232" w:author="Tonke Bult" w:date="2019-10-07T14:39:00Z">
              <w:r w:rsidDel="004E787A">
                <w:delText>Vul “06-09-2019” bij start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33" w:author="Tonke Bult" w:date="2019-10-07T14:39:00Z"/>
              </w:rPr>
            </w:pPr>
            <w:del w:id="234" w:author="Tonke Bult" w:date="2019-10-07T14:39:00Z">
              <w:r w:rsidDel="004E787A">
                <w:delText>Vul “07-09-2019” bij eind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35" w:author="Tonke Bult" w:date="2019-10-07T14:39:00Z"/>
              </w:rPr>
            </w:pPr>
            <w:del w:id="236" w:author="Tonke Bult" w:date="2019-10-07T14:39:00Z">
              <w:r w:rsidDel="004E787A">
                <w:delText>Selecteer voyager “Apollo” bij Voyager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37" w:author="Tonke Bult" w:date="2019-10-07T14:39:00Z"/>
              </w:rPr>
            </w:pPr>
            <w:del w:id="238" w:author="Tonke Bult" w:date="2019-10-07T14:39:00Z">
              <w:r w:rsidDel="004E787A">
                <w:delText>Klik op toevoegen bij voyager toevoegen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39" w:author="Tonke Bult" w:date="2019-10-07T14:39:00Z"/>
              </w:rPr>
            </w:pPr>
            <w:del w:id="240" w:author="Tonke Bult" w:date="2019-10-07T14:39:00Z">
              <w:r w:rsidDel="004E787A">
                <w:delText>Selecteer de bron “KNMI” bij Bron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  <w:rPr>
                <w:del w:id="241" w:author="Tonke Bult" w:date="2019-10-07T14:39:00Z"/>
              </w:rPr>
            </w:pPr>
            <w:del w:id="242" w:author="Tonke Bult" w:date="2019-10-07T14:39:00Z">
              <w:r w:rsidDel="004E787A">
                <w:delText>Klik op toevoegen bij bron toevoegen</w:delText>
              </w:r>
            </w:del>
          </w:p>
          <w:p w:rsidR="00D5216C" w:rsidRDefault="00D5216C" w:rsidP="004E787A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del w:id="243" w:author="Tonke Bult" w:date="2019-10-07T14:39:00Z">
              <w:r w:rsidDel="004E787A">
                <w:delText>Klik op opslaan</w:delText>
              </w:r>
            </w:del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>Een foutmelding dat het onderzoek niet is toegevoegd en geen onderzoek 4 in de database.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D5216C" w:rsidRPr="00F314DC" w:rsidRDefault="00D5216C" w:rsidP="00D5216C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TC07C06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Een gebruiker maakt een zelfde onderzoek naam als een bestaand onderzoek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>Functioneel</w:t>
            </w:r>
          </w:p>
        </w:tc>
      </w:tr>
      <w:tr w:rsidR="00D5216C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44" w:author="Tonke Bult" w:date="2019-10-07T14:42:00Z"/>
              </w:rPr>
            </w:pPr>
            <w:ins w:id="245" w:author="Tonke Bult" w:date="2019-10-07T14:42:00Z">
              <w:r>
                <w:t>Navigeer naar de MCC “onderzoeken overzicht”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46" w:author="Tonke Bult" w:date="2019-10-07T14:42:00Z"/>
              </w:rPr>
            </w:pPr>
            <w:ins w:id="247" w:author="Tonke Bult" w:date="2019-10-07T14:42:00Z">
              <w:r>
                <w:t>Klik op de knop onderzoek aanmaken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48" w:author="Tonke Bult" w:date="2019-10-07T14:42:00Z"/>
              </w:rPr>
            </w:pPr>
            <w:ins w:id="249" w:author="Tonke Bult" w:date="2019-10-07T14:42:00Z">
              <w:r>
                <w:t>Vul “Onderzoek 1” bij naam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50" w:author="Tonke Bult" w:date="2019-10-07T14:42:00Z"/>
              </w:rPr>
            </w:pPr>
            <w:ins w:id="251" w:author="Tonke Bult" w:date="2019-10-07T14:42:00Z">
              <w:r>
                <w:t>Vul “Schoon” in bij eigenaar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52" w:author="Tonke Bult" w:date="2019-10-07T14:42:00Z"/>
              </w:rPr>
            </w:pPr>
            <w:ins w:id="253" w:author="Tonke Bult" w:date="2019-10-07T14:42:00Z">
              <w:r>
                <w:t>Vul “Het zesde onderzoek van Schoon” bij beschrijving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54" w:author="Tonke Bult" w:date="2019-10-07T14:42:00Z"/>
              </w:rPr>
            </w:pPr>
            <w:ins w:id="255" w:author="Tonke Bult" w:date="2019-10-07T14:42:00Z">
              <w:r>
                <w:t>Vul “Amsterdamse waterleidingduinen” in bij onderzoeksgebied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56" w:author="Tonke Bult" w:date="2019-10-07T14:42:00Z"/>
              </w:rPr>
            </w:pPr>
            <w:ins w:id="257" w:author="Tonke Bult" w:date="2019-10-07T14:42:00Z">
              <w:r>
                <w:t>Gebruik de datumpicker om de datum “01-07-2019” en “12:00” bij start datum en druk op set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ins w:id="258" w:author="Tonke Bult" w:date="2019-10-07T14:42:00Z"/>
              </w:rPr>
            </w:pPr>
            <w:ins w:id="259" w:author="Tonke Bult" w:date="2019-10-07T14:42:00Z">
              <w:r>
                <w:t>Vul “13-07-2019” en “12:00” bij eind datum en druk op set</w:t>
              </w:r>
            </w:ins>
          </w:p>
          <w:p w:rsidR="00D5216C" w:rsidDel="004E787A" w:rsidRDefault="004E787A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60" w:author="Tonke Bult" w:date="2019-10-07T14:42:00Z"/>
              </w:rPr>
            </w:pPr>
            <w:ins w:id="261" w:author="Tonke Bult" w:date="2019-10-07T14:42:00Z">
              <w:r>
                <w:t>Klik op onderzoek toevoegen</w:t>
              </w:r>
            </w:ins>
            <w:del w:id="262" w:author="Tonke Bult" w:date="2019-10-07T14:42:00Z">
              <w:r w:rsidR="00D5216C" w:rsidDel="004E787A">
                <w:delText>Navigeer naar de MCC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63" w:author="Tonke Bult" w:date="2019-10-07T14:42:00Z"/>
              </w:rPr>
            </w:pPr>
            <w:del w:id="264" w:author="Tonke Bult" w:date="2019-10-07T14:42:00Z">
              <w:r w:rsidDel="004E787A">
                <w:delText>Klik op de knop onderzoek configureren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65" w:author="Tonke Bult" w:date="2019-10-07T14:42:00Z"/>
              </w:rPr>
            </w:pPr>
            <w:del w:id="266" w:author="Tonke Bult" w:date="2019-10-07T14:42:00Z">
              <w:r w:rsidDel="004E787A">
                <w:delText>Vul “Onderzoek 1” bij naam in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67" w:author="Tonke Bult" w:date="2019-10-07T14:42:00Z"/>
              </w:rPr>
            </w:pPr>
            <w:del w:id="268" w:author="Tonke Bult" w:date="2019-10-07T14:42:00Z">
              <w:r w:rsidDel="004E787A">
                <w:delText>Vul “Schoon” bij eigenaar in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69" w:author="Tonke Bult" w:date="2019-10-07T14:42:00Z"/>
              </w:rPr>
            </w:pPr>
            <w:del w:id="270" w:author="Tonke Bult" w:date="2019-10-07T14:42:00Z">
              <w:r w:rsidDel="004E787A">
                <w:delText>Vul “06-09-2019” bij start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71" w:author="Tonke Bult" w:date="2019-10-07T14:42:00Z"/>
              </w:rPr>
            </w:pPr>
            <w:del w:id="272" w:author="Tonke Bult" w:date="2019-10-07T14:42:00Z">
              <w:r w:rsidDel="004E787A">
                <w:delText>Vul “07-09-2019” bij eind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73" w:author="Tonke Bult" w:date="2019-10-07T14:42:00Z"/>
              </w:rPr>
            </w:pPr>
            <w:del w:id="274" w:author="Tonke Bult" w:date="2019-10-07T14:42:00Z">
              <w:r w:rsidDel="004E787A">
                <w:delText>Selecteer voyager “Apollo” bij Voyager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75" w:author="Tonke Bult" w:date="2019-10-07T14:42:00Z"/>
              </w:rPr>
            </w:pPr>
            <w:del w:id="276" w:author="Tonke Bult" w:date="2019-10-07T14:42:00Z">
              <w:r w:rsidDel="004E787A">
                <w:delText>Klik op toevoegen bij voyager toevoegen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77" w:author="Tonke Bult" w:date="2019-10-07T14:42:00Z"/>
              </w:rPr>
            </w:pPr>
            <w:del w:id="278" w:author="Tonke Bult" w:date="2019-10-07T14:42:00Z">
              <w:r w:rsidDel="004E787A">
                <w:delText>Selecteer de bron “KNMI” bij Bron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  <w:rPr>
                <w:del w:id="279" w:author="Tonke Bult" w:date="2019-10-07T14:42:00Z"/>
              </w:rPr>
            </w:pPr>
            <w:del w:id="280" w:author="Tonke Bult" w:date="2019-10-07T14:42:00Z">
              <w:r w:rsidDel="004E787A">
                <w:delText>Klik op toevoegen bij bron toevoegen</w:delText>
              </w:r>
            </w:del>
          </w:p>
          <w:p w:rsidR="00D5216C" w:rsidRDefault="00D5216C" w:rsidP="004E787A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del w:id="281" w:author="Tonke Bult" w:date="2019-10-07T14:42:00Z">
              <w:r w:rsidDel="004E787A">
                <w:delText>Klik op opslaan</w:delText>
              </w:r>
            </w:del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>Een foutmelding dat het onderzoek niet is toegevoegd en geen wijzigingen van onderzoek 1.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D5216C" w:rsidRPr="00F314DC" w:rsidRDefault="00D5216C" w:rsidP="00D5216C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TC07C07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Een gebruiker maakt een onderzoek </w:t>
            </w:r>
            <w:r w:rsidR="0099423A">
              <w:t>aan en voert javascript in.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>Functioneel</w:t>
            </w:r>
          </w:p>
        </w:tc>
      </w:tr>
      <w:tr w:rsidR="00D5216C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82" w:author="Tonke Bult" w:date="2019-10-07T14:43:00Z"/>
              </w:rPr>
            </w:pPr>
            <w:ins w:id="283" w:author="Tonke Bult" w:date="2019-10-07T14:43:00Z">
              <w:r>
                <w:t>Navigeer naar de MCC “onderzoeken overzicht”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84" w:author="Tonke Bult" w:date="2019-10-07T14:43:00Z"/>
              </w:rPr>
            </w:pPr>
            <w:ins w:id="285" w:author="Tonke Bult" w:date="2019-10-07T14:43:00Z">
              <w:r>
                <w:t>Klik op de knop onderzoek aanmaken</w:t>
              </w:r>
            </w:ins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286" w:author="Tonke Bult" w:date="2019-10-07T14:43:00Z"/>
              </w:rPr>
            </w:pPr>
            <w:del w:id="287" w:author="Tonke Bult" w:date="2019-10-07T14:43:00Z">
              <w:r w:rsidDel="004E787A">
                <w:delText>Navigeer naar de MCC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288" w:author="Tonke Bult" w:date="2019-10-07T14:43:00Z"/>
              </w:rPr>
            </w:pPr>
            <w:del w:id="289" w:author="Tonke Bult" w:date="2019-10-07T14:43:00Z">
              <w:r w:rsidDel="004E787A">
                <w:delText>Klik op de knop onderzoek configureren</w:delText>
              </w:r>
            </w:del>
          </w:p>
          <w:p w:rsidR="00D5216C" w:rsidRPr="0099423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lang w:val="en-US"/>
              </w:rPr>
            </w:pPr>
            <w:proofErr w:type="spellStart"/>
            <w:r w:rsidRPr="0099423A">
              <w:rPr>
                <w:lang w:val="en-US"/>
              </w:rPr>
              <w:t>Vul</w:t>
            </w:r>
            <w:proofErr w:type="spellEnd"/>
            <w:r w:rsidRPr="0099423A">
              <w:rPr>
                <w:lang w:val="en-US"/>
              </w:rPr>
              <w:t xml:space="preserve"> “</w:t>
            </w:r>
            <w:r w:rsidR="0099423A" w:rsidRPr="0099423A">
              <w:rPr>
                <w:lang w:val="en-US"/>
              </w:rPr>
              <w:t xml:space="preserve">&lt;script&gt; function </w:t>
            </w:r>
            <w:proofErr w:type="spellStart"/>
            <w:r w:rsidR="0099423A" w:rsidRPr="0099423A">
              <w:rPr>
                <w:lang w:val="en-US"/>
              </w:rPr>
              <w:t>myFunction</w:t>
            </w:r>
            <w:proofErr w:type="spellEnd"/>
            <w:r w:rsidR="0099423A" w:rsidRPr="0099423A">
              <w:rPr>
                <w:lang w:val="en-US"/>
              </w:rPr>
              <w:t>() { alert("I am an alert box!");</w:t>
            </w:r>
            <w:r w:rsid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>}</w:t>
            </w:r>
            <w:r w:rsid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>&lt;/script&gt;</w:t>
            </w:r>
            <w:r w:rsidRPr="0099423A">
              <w:rPr>
                <w:lang w:val="en-US"/>
              </w:rPr>
              <w:t xml:space="preserve">” </w:t>
            </w:r>
            <w:proofErr w:type="spellStart"/>
            <w:r w:rsidRPr="0099423A">
              <w:rPr>
                <w:lang w:val="en-US"/>
              </w:rPr>
              <w:t>bij</w:t>
            </w:r>
            <w:proofErr w:type="spellEnd"/>
            <w:r w:rsidRPr="0099423A">
              <w:rPr>
                <w:lang w:val="en-US"/>
              </w:rPr>
              <w:t xml:space="preserve"> naam in</w:t>
            </w:r>
          </w:p>
          <w:p w:rsidR="00D5216C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Vul “Schoon” bij eigenaar in</w:t>
            </w:r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90" w:author="Tonke Bult" w:date="2019-10-07T14:43:00Z"/>
              </w:rPr>
            </w:pPr>
            <w:ins w:id="291" w:author="Tonke Bult" w:date="2019-10-07T14:43:00Z">
              <w:r>
                <w:t>Vul “Onderzoek 7” bij naam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92" w:author="Tonke Bult" w:date="2019-10-07T14:43:00Z"/>
              </w:rPr>
            </w:pPr>
            <w:ins w:id="293" w:author="Tonke Bult" w:date="2019-10-07T14:43:00Z">
              <w:r>
                <w:t>Vul “Schoon” in bij eigenaar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94" w:author="Tonke Bult" w:date="2019-10-07T14:43:00Z"/>
              </w:rPr>
            </w:pPr>
            <w:ins w:id="295" w:author="Tonke Bult" w:date="2019-10-07T14:43:00Z">
              <w:r>
                <w:t>Vul “Het zevende onderzoek van Schoon” bij beschrijving in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96" w:author="Tonke Bult" w:date="2019-10-07T14:43:00Z"/>
              </w:rPr>
            </w:pPr>
            <w:ins w:id="297" w:author="Tonke Bult" w:date="2019-10-07T14:43:00Z">
              <w:r>
                <w:t>Vul “Amsterdamse waterleidingduinen” in bij onderzoeksgebied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298" w:author="Tonke Bult" w:date="2019-10-07T14:43:00Z"/>
              </w:rPr>
            </w:pPr>
            <w:ins w:id="299" w:author="Tonke Bult" w:date="2019-10-07T14:43:00Z">
              <w:r>
                <w:t>Gebruik de datumpicker om de datum “01-09-2019” en “12:00” bij start datum en druk op set</w:t>
              </w:r>
            </w:ins>
          </w:p>
          <w:p w:rsidR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ins w:id="300" w:author="Tonke Bult" w:date="2019-10-07T14:43:00Z"/>
              </w:rPr>
            </w:pPr>
            <w:ins w:id="301" w:author="Tonke Bult" w:date="2019-10-07T14:43:00Z">
              <w:r>
                <w:t>Vul “30-09-2019” en “12:00” bij eind datum en druk op set</w:t>
              </w:r>
            </w:ins>
          </w:p>
          <w:p w:rsidR="00D5216C" w:rsidDel="004E787A" w:rsidRDefault="004E787A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02" w:author="Tonke Bult" w:date="2019-10-07T14:43:00Z"/>
              </w:rPr>
            </w:pPr>
            <w:ins w:id="303" w:author="Tonke Bult" w:date="2019-10-07T14:43:00Z">
              <w:r>
                <w:t>Klik op onderzoek toevoegen</w:t>
              </w:r>
            </w:ins>
            <w:del w:id="304" w:author="Tonke Bult" w:date="2019-10-07T14:43:00Z">
              <w:r w:rsidR="00D5216C" w:rsidDel="004E787A">
                <w:delText>Vul “06-09-2019” bij start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05" w:author="Tonke Bult" w:date="2019-10-07T14:43:00Z"/>
              </w:rPr>
            </w:pPr>
            <w:del w:id="306" w:author="Tonke Bult" w:date="2019-10-07T14:43:00Z">
              <w:r w:rsidDel="004E787A">
                <w:delText>Vul “07-09-2019” bij eind datum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07" w:author="Tonke Bult" w:date="2019-10-07T14:43:00Z"/>
              </w:rPr>
            </w:pPr>
            <w:del w:id="308" w:author="Tonke Bult" w:date="2019-10-07T14:43:00Z">
              <w:r w:rsidDel="004E787A">
                <w:delText>Selecteer voyager “Apollo” bij Voyager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09" w:author="Tonke Bult" w:date="2019-10-07T14:43:00Z"/>
              </w:rPr>
            </w:pPr>
            <w:del w:id="310" w:author="Tonke Bult" w:date="2019-10-07T14:43:00Z">
              <w:r w:rsidDel="004E787A">
                <w:delText>Klik op toevoegen bij voyager toevoegen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11" w:author="Tonke Bult" w:date="2019-10-07T14:43:00Z"/>
              </w:rPr>
            </w:pPr>
            <w:del w:id="312" w:author="Tonke Bult" w:date="2019-10-07T14:43:00Z">
              <w:r w:rsidDel="004E787A">
                <w:delText>Selecteer de bron “KNMI” bij Bron</w:delText>
              </w:r>
            </w:del>
          </w:p>
          <w:p w:rsidR="00D5216C" w:rsidDel="004E787A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del w:id="313" w:author="Tonke Bult" w:date="2019-10-07T14:43:00Z"/>
              </w:rPr>
            </w:pPr>
            <w:del w:id="314" w:author="Tonke Bult" w:date="2019-10-07T14:43:00Z">
              <w:r w:rsidDel="004E787A">
                <w:delText>Klik op toevoegen bij bron toevoegen</w:delText>
              </w:r>
            </w:del>
          </w:p>
          <w:p w:rsidR="00D5216C" w:rsidRDefault="00D5216C" w:rsidP="004E787A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del w:id="315" w:author="Tonke Bult" w:date="2019-10-07T14:43:00Z">
              <w:r w:rsidDel="004E787A">
                <w:delText>Klik op opslaan</w:delText>
              </w:r>
            </w:del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Een foutmelding dat het onderzoek niet is toegevoegd en geen </w:t>
            </w:r>
            <w:r w:rsidR="0099423A">
              <w:t>uitgevoerde javascript op de pagina.</w:t>
            </w:r>
          </w:p>
        </w:tc>
      </w:tr>
      <w:tr w:rsidR="00D5216C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651DEA" w:rsidRDefault="00D5216C" w:rsidP="00651DEA">
      <w:pPr>
        <w:spacing w:before="240" w:after="240"/>
        <w:rPr>
          <w:i/>
        </w:rPr>
      </w:pPr>
      <w:r>
        <w:rPr>
          <w:i/>
        </w:rPr>
        <w:br w:type="page"/>
      </w:r>
      <w:r w:rsidR="00651DEA"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651DEA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</w:pPr>
            <w:r>
              <w:t xml:space="preserve"> TC07C08</w:t>
            </w:r>
          </w:p>
        </w:tc>
      </w:tr>
      <w:tr w:rsidR="00651DEA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</w:pPr>
            <w:r>
              <w:t xml:space="preserve"> Een gebruiker verwijderd een onderzoek</w:t>
            </w:r>
            <w:ins w:id="316" w:author="Tonke Bult" w:date="2019-10-08T08:55:00Z">
              <w:r w:rsidR="00FA5FFC">
                <w:t xml:space="preserve"> zonder bron of voyager</w:t>
              </w:r>
            </w:ins>
          </w:p>
        </w:tc>
      </w:tr>
      <w:tr w:rsidR="00651DEA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</w:pPr>
            <w:r>
              <w:t>Functioneel</w:t>
            </w:r>
          </w:p>
        </w:tc>
      </w:tr>
      <w:tr w:rsidR="00651DEA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651DEA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87A" w:rsidRDefault="004E787A" w:rsidP="004E787A">
            <w:pPr>
              <w:pStyle w:val="Lijstalinea"/>
              <w:numPr>
                <w:ilvl w:val="0"/>
                <w:numId w:val="15"/>
              </w:numPr>
              <w:spacing w:before="240" w:after="240"/>
              <w:rPr>
                <w:ins w:id="317" w:author="Tonke Bult" w:date="2019-10-07T14:44:00Z"/>
              </w:rPr>
            </w:pPr>
            <w:ins w:id="318" w:author="Tonke Bult" w:date="2019-10-07T14:44:00Z">
              <w:r>
                <w:t>Navigeer naar de MCC “onderzoeken overzicht”</w:t>
              </w:r>
            </w:ins>
          </w:p>
          <w:p w:rsidR="00651DEA" w:rsidDel="004E787A" w:rsidRDefault="00651DEA" w:rsidP="004E787A">
            <w:pPr>
              <w:pStyle w:val="Lijstalinea"/>
              <w:numPr>
                <w:ilvl w:val="0"/>
                <w:numId w:val="15"/>
              </w:numPr>
              <w:spacing w:before="240" w:after="240"/>
              <w:rPr>
                <w:del w:id="319" w:author="Tonke Bult" w:date="2019-10-07T14:44:00Z"/>
              </w:rPr>
            </w:pPr>
            <w:del w:id="320" w:author="Tonke Bult" w:date="2019-10-07T14:44:00Z">
              <w:r w:rsidDel="004E787A">
                <w:delText>Navigeer naar de MCC</w:delText>
              </w:r>
            </w:del>
          </w:p>
          <w:p w:rsidR="00651DEA" w:rsidDel="004E787A" w:rsidRDefault="00D90173" w:rsidP="004E787A">
            <w:pPr>
              <w:pStyle w:val="Lijstalinea"/>
              <w:numPr>
                <w:ilvl w:val="0"/>
                <w:numId w:val="15"/>
              </w:numPr>
              <w:spacing w:before="240" w:after="240"/>
              <w:rPr>
                <w:del w:id="321" w:author="Tonke Bult" w:date="2019-10-07T14:44:00Z"/>
              </w:rPr>
            </w:pPr>
            <w:del w:id="322" w:author="Tonke Bult" w:date="2019-10-07T14:44:00Z">
              <w:r w:rsidDel="004E787A">
                <w:delText xml:space="preserve">Navigeer naar het onderzoeken overzicht. </w:delText>
              </w:r>
            </w:del>
          </w:p>
          <w:p w:rsidR="00D90173" w:rsidRDefault="00D90173" w:rsidP="004E787A">
            <w:pPr>
              <w:pStyle w:val="Lijstalinea"/>
              <w:numPr>
                <w:ilvl w:val="0"/>
                <w:numId w:val="15"/>
              </w:numPr>
              <w:spacing w:before="240" w:after="240"/>
              <w:rPr>
                <w:ins w:id="323" w:author="Tonke Bult" w:date="2019-10-07T14:44:00Z"/>
              </w:rPr>
            </w:pPr>
            <w:del w:id="324" w:author="Tonke Bult" w:date="2019-10-07T14:44:00Z">
              <w:r w:rsidDel="004E787A">
                <w:delText xml:space="preserve">Verwijder </w:delText>
              </w:r>
            </w:del>
            <w:ins w:id="325" w:author="Tonke Bult" w:date="2019-10-07T14:44:00Z">
              <w:r w:rsidR="004E787A">
                <w:t xml:space="preserve">klik op het prullenbak icoon van </w:t>
              </w:r>
            </w:ins>
            <w:r>
              <w:t>“onderzoek 1”</w:t>
            </w:r>
          </w:p>
          <w:p w:rsidR="004E787A" w:rsidRDefault="004E787A" w:rsidP="004E787A">
            <w:pPr>
              <w:pStyle w:val="Lijstalinea"/>
              <w:numPr>
                <w:ilvl w:val="0"/>
                <w:numId w:val="15"/>
              </w:numPr>
              <w:spacing w:before="240" w:after="240"/>
            </w:pPr>
            <w:ins w:id="326" w:author="Tonke Bult" w:date="2019-10-07T14:45:00Z">
              <w:r>
                <w:t>Druk op “Ja’ bij de pop-up</w:t>
              </w:r>
            </w:ins>
          </w:p>
          <w:p w:rsidR="00D90173" w:rsidRDefault="00D90173" w:rsidP="00151B65">
            <w:pPr>
              <w:pStyle w:val="Lijstalinea"/>
              <w:spacing w:before="240" w:after="240"/>
            </w:pPr>
          </w:p>
        </w:tc>
      </w:tr>
      <w:tr w:rsidR="00651DEA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D90173" w:rsidP="004E787A">
            <w:pPr>
              <w:spacing w:before="240" w:after="240"/>
            </w:pPr>
            <w:r>
              <w:t>“Onderzoek 1” wordt niet weergegeven op de onderzoeken overzicht pagina en “onderzoek 1” staat niet in de database.</w:t>
            </w:r>
          </w:p>
        </w:tc>
      </w:tr>
      <w:tr w:rsidR="00651DEA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651DEA" w:rsidRDefault="00651DEA">
      <w:pPr>
        <w:rPr>
          <w:ins w:id="327" w:author="Tonke Bult" w:date="2019-10-08T08:55:00Z"/>
          <w:i/>
        </w:rPr>
      </w:pPr>
      <w:r>
        <w:rPr>
          <w:i/>
        </w:rPr>
        <w:br w:type="page"/>
      </w:r>
    </w:p>
    <w:p w:rsidR="00FA5FFC" w:rsidRDefault="00FA5FFC" w:rsidP="00FA5FFC">
      <w:pPr>
        <w:spacing w:before="240" w:after="240"/>
        <w:rPr>
          <w:ins w:id="328" w:author="Tonke Bult" w:date="2019-10-08T08:55:00Z"/>
          <w:i/>
        </w:rPr>
      </w:pPr>
      <w:ins w:id="329" w:author="Tonke Bult" w:date="2019-10-08T08:55:00Z">
        <w:r w:rsidRPr="00767501">
          <w:rPr>
            <w:i/>
          </w:rPr>
          <w:lastRenderedPageBreak/>
          <w:t>Als schoon wil ik onderzoeken kunnen configureren zodat ik zelf een onderzoek kan aanmaken, weergeven en verwijderen</w:t>
        </w:r>
      </w:ins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A5FFC" w:rsidTr="00365BD6">
        <w:trPr>
          <w:trHeight w:val="720"/>
          <w:ins w:id="330" w:author="Tonke Bult" w:date="2019-10-08T08:55:00Z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31" w:author="Tonke Bult" w:date="2019-10-08T08:55:00Z"/>
                <w:b/>
              </w:rPr>
            </w:pPr>
            <w:ins w:id="332" w:author="Tonke Bult" w:date="2019-10-08T08:55:00Z">
              <w:r>
                <w:rPr>
                  <w:b/>
                </w:rPr>
                <w:t>Testcase ID</w:t>
              </w:r>
            </w:ins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33" w:author="Tonke Bult" w:date="2019-10-08T08:55:00Z"/>
              </w:rPr>
            </w:pPr>
            <w:ins w:id="334" w:author="Tonke Bult" w:date="2019-10-08T08:55:00Z">
              <w:r>
                <w:t xml:space="preserve"> TC07C0</w:t>
              </w:r>
            </w:ins>
            <w:ins w:id="335" w:author="Tonke Bult" w:date="2019-10-08T08:57:00Z">
              <w:r>
                <w:t>9</w:t>
              </w:r>
            </w:ins>
          </w:p>
        </w:tc>
      </w:tr>
      <w:tr w:rsidR="00FA5FFC" w:rsidTr="00365BD6">
        <w:trPr>
          <w:trHeight w:val="720"/>
          <w:ins w:id="336" w:author="Tonke Bult" w:date="2019-10-08T08:55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37" w:author="Tonke Bult" w:date="2019-10-08T08:55:00Z"/>
                <w:b/>
              </w:rPr>
            </w:pPr>
            <w:ins w:id="338" w:author="Tonke Bult" w:date="2019-10-08T08:55:00Z">
              <w:r>
                <w:rPr>
                  <w:b/>
                </w:rPr>
                <w:t>Testconditie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39" w:author="Tonke Bult" w:date="2019-10-08T08:55:00Z"/>
              </w:rPr>
            </w:pPr>
            <w:ins w:id="340" w:author="Tonke Bult" w:date="2019-10-08T08:55:00Z">
              <w:r>
                <w:t xml:space="preserve"> Een gebruiker verwijderd een onderzoek met daarin een voyager</w:t>
              </w:r>
            </w:ins>
          </w:p>
        </w:tc>
      </w:tr>
      <w:tr w:rsidR="00FA5FFC" w:rsidTr="00365BD6">
        <w:trPr>
          <w:trHeight w:val="720"/>
          <w:ins w:id="341" w:author="Tonke Bult" w:date="2019-10-08T08:55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42" w:author="Tonke Bult" w:date="2019-10-08T08:55:00Z"/>
                <w:b/>
              </w:rPr>
            </w:pPr>
            <w:ins w:id="343" w:author="Tonke Bult" w:date="2019-10-08T08:55:00Z">
              <w:r>
                <w:rPr>
                  <w:b/>
                </w:rPr>
                <w:t>Testtechniek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44" w:author="Tonke Bult" w:date="2019-10-08T08:55:00Z"/>
              </w:rPr>
            </w:pPr>
            <w:ins w:id="345" w:author="Tonke Bult" w:date="2019-10-08T08:55:00Z">
              <w:r>
                <w:t>Functioneel</w:t>
              </w:r>
            </w:ins>
          </w:p>
        </w:tc>
      </w:tr>
      <w:tr w:rsidR="00FA5FFC" w:rsidTr="00365BD6">
        <w:trPr>
          <w:trHeight w:val="720"/>
          <w:ins w:id="346" w:author="Tonke Bult" w:date="2019-10-08T08:55:00Z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jc w:val="center"/>
              <w:rPr>
                <w:ins w:id="347" w:author="Tonke Bult" w:date="2019-10-08T08:55:00Z"/>
                <w:b/>
              </w:rPr>
            </w:pPr>
            <w:ins w:id="348" w:author="Tonke Bult" w:date="2019-10-08T08:55:00Z">
              <w:r>
                <w:rPr>
                  <w:b/>
                </w:rPr>
                <w:t>Test case</w:t>
              </w:r>
            </w:ins>
          </w:p>
        </w:tc>
      </w:tr>
      <w:tr w:rsidR="00FA5FFC" w:rsidTr="00365BD6">
        <w:trPr>
          <w:trHeight w:val="720"/>
          <w:ins w:id="349" w:author="Tonke Bult" w:date="2019-10-08T08:55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50" w:author="Tonke Bult" w:date="2019-10-08T08:55:00Z"/>
                <w:b/>
              </w:rPr>
            </w:pPr>
            <w:ins w:id="351" w:author="Tonke Bult" w:date="2019-10-08T08:55:00Z">
              <w:r>
                <w:rPr>
                  <w:b/>
                </w:rPr>
                <w:t>Acties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FA5FFC">
            <w:pPr>
              <w:pStyle w:val="Lijstalinea"/>
              <w:numPr>
                <w:ilvl w:val="0"/>
                <w:numId w:val="27"/>
              </w:numPr>
              <w:spacing w:before="240" w:after="240"/>
              <w:rPr>
                <w:ins w:id="352" w:author="Tonke Bult" w:date="2019-10-08T08:55:00Z"/>
              </w:rPr>
            </w:pPr>
            <w:ins w:id="353" w:author="Tonke Bult" w:date="2019-10-08T08:55:00Z">
              <w:r>
                <w:t>Navigeer naar de MCC “onderzoeken overzicht”</w:t>
              </w:r>
            </w:ins>
          </w:p>
          <w:p w:rsidR="00FA5FFC" w:rsidRDefault="00FA5FFC" w:rsidP="00FA5FFC">
            <w:pPr>
              <w:pStyle w:val="Lijstalinea"/>
              <w:numPr>
                <w:ilvl w:val="0"/>
                <w:numId w:val="27"/>
              </w:numPr>
              <w:spacing w:before="240" w:after="240"/>
              <w:rPr>
                <w:ins w:id="354" w:author="Tonke Bult" w:date="2019-10-08T08:55:00Z"/>
              </w:rPr>
            </w:pPr>
            <w:ins w:id="355" w:author="Tonke Bult" w:date="2019-10-08T08:56:00Z">
              <w:r>
                <w:t>K</w:t>
              </w:r>
            </w:ins>
            <w:ins w:id="356" w:author="Tonke Bult" w:date="2019-10-08T08:55:00Z">
              <w:r>
                <w:t xml:space="preserve">lik op het prullenbak icoon van “onderzoek </w:t>
              </w:r>
            </w:ins>
            <w:ins w:id="357" w:author="Tonke Bult" w:date="2019-10-08T08:56:00Z">
              <w:r>
                <w:t>2</w:t>
              </w:r>
            </w:ins>
            <w:ins w:id="358" w:author="Tonke Bult" w:date="2019-10-08T08:55:00Z">
              <w:r>
                <w:t>”</w:t>
              </w:r>
            </w:ins>
          </w:p>
          <w:p w:rsidR="00FA5FFC" w:rsidRDefault="00FA5FFC" w:rsidP="00FA5FFC">
            <w:pPr>
              <w:pStyle w:val="Lijstalinea"/>
              <w:numPr>
                <w:ilvl w:val="0"/>
                <w:numId w:val="27"/>
              </w:numPr>
              <w:spacing w:before="240" w:after="240"/>
              <w:rPr>
                <w:ins w:id="359" w:author="Tonke Bult" w:date="2019-10-08T08:55:00Z"/>
              </w:rPr>
            </w:pPr>
            <w:ins w:id="360" w:author="Tonke Bult" w:date="2019-10-08T08:55:00Z">
              <w:r>
                <w:t>Druk op “Ja’ bij de pop-up</w:t>
              </w:r>
            </w:ins>
          </w:p>
          <w:p w:rsidR="00FA5FFC" w:rsidRDefault="00FA5FFC" w:rsidP="00365BD6">
            <w:pPr>
              <w:pStyle w:val="Lijstalinea"/>
              <w:spacing w:before="240" w:after="240"/>
              <w:rPr>
                <w:ins w:id="361" w:author="Tonke Bult" w:date="2019-10-08T08:55:00Z"/>
              </w:rPr>
            </w:pPr>
          </w:p>
        </w:tc>
      </w:tr>
      <w:tr w:rsidR="00FA5FFC" w:rsidTr="00365BD6">
        <w:trPr>
          <w:trHeight w:val="720"/>
          <w:ins w:id="362" w:author="Tonke Bult" w:date="2019-10-08T08:55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63" w:author="Tonke Bult" w:date="2019-10-08T08:55:00Z"/>
                <w:b/>
              </w:rPr>
            </w:pPr>
            <w:ins w:id="364" w:author="Tonke Bult" w:date="2019-10-08T08:55:00Z">
              <w:r>
                <w:rPr>
                  <w:b/>
                </w:rPr>
                <w:t>Verwachte resultaat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65" w:author="Tonke Bult" w:date="2019-10-08T08:55:00Z"/>
              </w:rPr>
            </w:pPr>
            <w:ins w:id="366" w:author="Tonke Bult" w:date="2019-10-08T08:55:00Z">
              <w:r>
                <w:t xml:space="preserve">“Onderzoek </w:t>
              </w:r>
            </w:ins>
            <w:ins w:id="367" w:author="Tonke Bult" w:date="2019-10-08T08:58:00Z">
              <w:r>
                <w:t>2</w:t>
              </w:r>
            </w:ins>
            <w:ins w:id="368" w:author="Tonke Bult" w:date="2019-10-08T08:55:00Z">
              <w:r>
                <w:t>” wordt niet weergegeven op de onderzoeken overzicht pagina en “onderzoek 1” staat niet in de database</w:t>
              </w:r>
            </w:ins>
            <w:ins w:id="369" w:author="Tonke Bult" w:date="2019-10-08T08:56:00Z">
              <w:r>
                <w:t xml:space="preserve">. De gekoppelde voyager (Apollo2) </w:t>
              </w:r>
            </w:ins>
            <w:ins w:id="370" w:author="Tonke Bult" w:date="2019-10-08T08:57:00Z">
              <w:r>
                <w:t>heeft als status beschikbaar en geen huidig onderzoek.</w:t>
              </w:r>
            </w:ins>
          </w:p>
        </w:tc>
      </w:tr>
      <w:tr w:rsidR="00FA5FFC" w:rsidTr="00365BD6">
        <w:trPr>
          <w:trHeight w:val="720"/>
          <w:ins w:id="371" w:author="Tonke Bult" w:date="2019-10-08T08:55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72" w:author="Tonke Bult" w:date="2019-10-08T08:55:00Z"/>
                <w:b/>
              </w:rPr>
            </w:pPr>
            <w:ins w:id="373" w:author="Tonke Bult" w:date="2019-10-08T08:55:00Z">
              <w:r>
                <w:rPr>
                  <w:b/>
                </w:rPr>
                <w:t>Resultaat behaald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74" w:author="Tonke Bult" w:date="2019-10-08T08:55:00Z"/>
              </w:rPr>
            </w:pPr>
            <w:ins w:id="375" w:author="Tonke Bult" w:date="2019-10-08T08:55:00Z">
              <w:r>
                <w:t xml:space="preserve"> </w:t>
              </w:r>
            </w:ins>
          </w:p>
        </w:tc>
      </w:tr>
    </w:tbl>
    <w:p w:rsidR="00FA5FFC" w:rsidRDefault="00FA5FFC">
      <w:pPr>
        <w:rPr>
          <w:ins w:id="376" w:author="Tonke Bult" w:date="2019-10-08T08:57:00Z"/>
          <w:i/>
        </w:rPr>
      </w:pPr>
      <w:ins w:id="377" w:author="Tonke Bult" w:date="2019-10-08T08:55:00Z">
        <w:r>
          <w:rPr>
            <w:i/>
          </w:rPr>
          <w:br w:type="page"/>
        </w:r>
      </w:ins>
    </w:p>
    <w:p w:rsidR="00FA5FFC" w:rsidRDefault="00FA5FFC" w:rsidP="00FA5FFC">
      <w:pPr>
        <w:spacing w:before="240" w:after="240"/>
        <w:rPr>
          <w:ins w:id="378" w:author="Tonke Bult" w:date="2019-10-08T08:57:00Z"/>
          <w:i/>
        </w:rPr>
      </w:pPr>
      <w:ins w:id="379" w:author="Tonke Bult" w:date="2019-10-08T08:57:00Z">
        <w:r w:rsidRPr="00767501">
          <w:rPr>
            <w:i/>
          </w:rPr>
          <w:lastRenderedPageBreak/>
          <w:t>Als schoon wil ik onderzoeken kunnen configureren zodat ik zelf een onderzoek kan aanmaken, weergeven en verwijderen</w:t>
        </w:r>
      </w:ins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A5FFC" w:rsidTr="00365BD6">
        <w:trPr>
          <w:trHeight w:val="720"/>
          <w:ins w:id="380" w:author="Tonke Bult" w:date="2019-10-08T08:57:00Z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81" w:author="Tonke Bult" w:date="2019-10-08T08:57:00Z"/>
                <w:b/>
              </w:rPr>
            </w:pPr>
            <w:ins w:id="382" w:author="Tonke Bult" w:date="2019-10-08T08:57:00Z">
              <w:r>
                <w:rPr>
                  <w:b/>
                </w:rPr>
                <w:t>Testcase ID</w:t>
              </w:r>
            </w:ins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83" w:author="Tonke Bult" w:date="2019-10-08T08:57:00Z"/>
              </w:rPr>
            </w:pPr>
            <w:ins w:id="384" w:author="Tonke Bult" w:date="2019-10-08T08:57:00Z">
              <w:r>
                <w:t xml:space="preserve"> TC07C08</w:t>
              </w:r>
            </w:ins>
          </w:p>
        </w:tc>
      </w:tr>
      <w:tr w:rsidR="00FA5FFC" w:rsidTr="00365BD6">
        <w:trPr>
          <w:trHeight w:val="720"/>
          <w:ins w:id="385" w:author="Tonke Bult" w:date="2019-10-08T08:57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86" w:author="Tonke Bult" w:date="2019-10-08T08:57:00Z"/>
                <w:b/>
              </w:rPr>
            </w:pPr>
            <w:ins w:id="387" w:author="Tonke Bult" w:date="2019-10-08T08:57:00Z">
              <w:r>
                <w:rPr>
                  <w:b/>
                </w:rPr>
                <w:t>Testconditie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88" w:author="Tonke Bult" w:date="2019-10-08T08:57:00Z"/>
              </w:rPr>
            </w:pPr>
            <w:ins w:id="389" w:author="Tonke Bult" w:date="2019-10-08T08:57:00Z">
              <w:r>
                <w:t xml:space="preserve"> Een gebruiker verwijderd een onderzoek met daarin een voyager en een bron</w:t>
              </w:r>
            </w:ins>
          </w:p>
        </w:tc>
      </w:tr>
      <w:tr w:rsidR="00FA5FFC" w:rsidTr="00365BD6">
        <w:trPr>
          <w:trHeight w:val="720"/>
          <w:ins w:id="390" w:author="Tonke Bult" w:date="2019-10-08T08:57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91" w:author="Tonke Bult" w:date="2019-10-08T08:57:00Z"/>
                <w:b/>
              </w:rPr>
            </w:pPr>
            <w:ins w:id="392" w:author="Tonke Bult" w:date="2019-10-08T08:57:00Z">
              <w:r>
                <w:rPr>
                  <w:b/>
                </w:rPr>
                <w:t>Testtechniek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93" w:author="Tonke Bult" w:date="2019-10-08T08:57:00Z"/>
              </w:rPr>
            </w:pPr>
            <w:ins w:id="394" w:author="Tonke Bult" w:date="2019-10-08T08:57:00Z">
              <w:r>
                <w:t>Functioneel</w:t>
              </w:r>
            </w:ins>
          </w:p>
        </w:tc>
      </w:tr>
      <w:tr w:rsidR="00FA5FFC" w:rsidTr="00365BD6">
        <w:trPr>
          <w:trHeight w:val="720"/>
          <w:ins w:id="395" w:author="Tonke Bult" w:date="2019-10-08T08:57:00Z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jc w:val="center"/>
              <w:rPr>
                <w:ins w:id="396" w:author="Tonke Bult" w:date="2019-10-08T08:57:00Z"/>
                <w:b/>
              </w:rPr>
            </w:pPr>
            <w:ins w:id="397" w:author="Tonke Bult" w:date="2019-10-08T08:57:00Z">
              <w:r>
                <w:rPr>
                  <w:b/>
                </w:rPr>
                <w:t>Test case</w:t>
              </w:r>
            </w:ins>
          </w:p>
        </w:tc>
      </w:tr>
      <w:tr w:rsidR="00FA5FFC" w:rsidTr="00365BD6">
        <w:trPr>
          <w:trHeight w:val="720"/>
          <w:ins w:id="398" w:author="Tonke Bult" w:date="2019-10-08T08:57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399" w:author="Tonke Bult" w:date="2019-10-08T08:57:00Z"/>
                <w:b/>
              </w:rPr>
            </w:pPr>
            <w:ins w:id="400" w:author="Tonke Bult" w:date="2019-10-08T08:57:00Z">
              <w:r>
                <w:rPr>
                  <w:b/>
                </w:rPr>
                <w:t>Acties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FA5FFC">
            <w:pPr>
              <w:pStyle w:val="Lijstalinea"/>
              <w:numPr>
                <w:ilvl w:val="0"/>
                <w:numId w:val="28"/>
              </w:numPr>
              <w:spacing w:before="240" w:after="240"/>
              <w:rPr>
                <w:ins w:id="401" w:author="Tonke Bult" w:date="2019-10-08T08:57:00Z"/>
              </w:rPr>
            </w:pPr>
            <w:ins w:id="402" w:author="Tonke Bult" w:date="2019-10-08T08:57:00Z">
              <w:r>
                <w:t>Navigeer naar de MCC “onderzoeken overzicht”</w:t>
              </w:r>
            </w:ins>
          </w:p>
          <w:p w:rsidR="00FA5FFC" w:rsidRDefault="00FA5FFC" w:rsidP="00FA5FFC">
            <w:pPr>
              <w:pStyle w:val="Lijstalinea"/>
              <w:numPr>
                <w:ilvl w:val="0"/>
                <w:numId w:val="28"/>
              </w:numPr>
              <w:spacing w:before="240" w:after="240"/>
              <w:rPr>
                <w:ins w:id="403" w:author="Tonke Bult" w:date="2019-10-08T08:57:00Z"/>
              </w:rPr>
            </w:pPr>
            <w:ins w:id="404" w:author="Tonke Bult" w:date="2019-10-08T08:57:00Z">
              <w:r>
                <w:t xml:space="preserve">Klik op het prullenbak icoon van “onderzoek </w:t>
              </w:r>
            </w:ins>
            <w:ins w:id="405" w:author="Tonke Bult" w:date="2019-10-08T08:58:00Z">
              <w:r>
                <w:t>3</w:t>
              </w:r>
            </w:ins>
            <w:ins w:id="406" w:author="Tonke Bult" w:date="2019-10-08T08:57:00Z">
              <w:r>
                <w:t>”</w:t>
              </w:r>
            </w:ins>
          </w:p>
          <w:p w:rsidR="00FA5FFC" w:rsidRDefault="00FA5FFC" w:rsidP="00FA5FFC">
            <w:pPr>
              <w:pStyle w:val="Lijstalinea"/>
              <w:numPr>
                <w:ilvl w:val="0"/>
                <w:numId w:val="28"/>
              </w:numPr>
              <w:spacing w:before="240" w:after="240"/>
              <w:rPr>
                <w:ins w:id="407" w:author="Tonke Bult" w:date="2019-10-08T08:57:00Z"/>
              </w:rPr>
            </w:pPr>
            <w:ins w:id="408" w:author="Tonke Bult" w:date="2019-10-08T08:57:00Z">
              <w:r>
                <w:t>Druk op “Ja’ bij de pop-up</w:t>
              </w:r>
            </w:ins>
          </w:p>
          <w:p w:rsidR="00FA5FFC" w:rsidRDefault="00FA5FFC" w:rsidP="00365BD6">
            <w:pPr>
              <w:pStyle w:val="Lijstalinea"/>
              <w:spacing w:before="240" w:after="240"/>
              <w:rPr>
                <w:ins w:id="409" w:author="Tonke Bult" w:date="2019-10-08T08:57:00Z"/>
              </w:rPr>
            </w:pPr>
          </w:p>
        </w:tc>
      </w:tr>
      <w:tr w:rsidR="00FA5FFC" w:rsidTr="00365BD6">
        <w:trPr>
          <w:trHeight w:val="720"/>
          <w:ins w:id="410" w:author="Tonke Bult" w:date="2019-10-08T08:57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411" w:author="Tonke Bult" w:date="2019-10-08T08:57:00Z"/>
                <w:b/>
              </w:rPr>
            </w:pPr>
            <w:ins w:id="412" w:author="Tonke Bult" w:date="2019-10-08T08:57:00Z">
              <w:r>
                <w:rPr>
                  <w:b/>
                </w:rPr>
                <w:t>Verwachte resultaat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413" w:author="Tonke Bult" w:date="2019-10-08T08:57:00Z"/>
              </w:rPr>
            </w:pPr>
            <w:ins w:id="414" w:author="Tonke Bult" w:date="2019-10-08T08:57:00Z">
              <w:r>
                <w:t xml:space="preserve">“Onderzoek </w:t>
              </w:r>
            </w:ins>
            <w:ins w:id="415" w:author="Tonke Bult" w:date="2019-10-08T08:58:00Z">
              <w:r>
                <w:t>3</w:t>
              </w:r>
            </w:ins>
            <w:ins w:id="416" w:author="Tonke Bult" w:date="2019-10-08T08:57:00Z">
              <w:r>
                <w:t xml:space="preserve">” wordt niet weergegeven op de onderzoeken overzicht pagina en “onderzoek 1” staat niet in de database. De gekoppelde voyager (Apollo2) heeft als status beschikbaar en </w:t>
              </w:r>
            </w:ins>
            <w:ins w:id="417" w:author="Tonke Bult" w:date="2019-10-08T08:59:00Z">
              <w:r>
                <w:t xml:space="preserve">er is </w:t>
              </w:r>
            </w:ins>
            <w:ins w:id="418" w:author="Tonke Bult" w:date="2019-10-08T08:57:00Z">
              <w:r>
                <w:t>geen huidig onderzoek</w:t>
              </w:r>
            </w:ins>
            <w:ins w:id="419" w:author="Tonke Bult" w:date="2019-10-08T08:59:00Z">
              <w:r>
                <w:t xml:space="preserve"> aan gekoppeld.</w:t>
              </w:r>
            </w:ins>
          </w:p>
        </w:tc>
      </w:tr>
      <w:tr w:rsidR="00FA5FFC" w:rsidTr="00365BD6">
        <w:trPr>
          <w:trHeight w:val="720"/>
          <w:ins w:id="420" w:author="Tonke Bult" w:date="2019-10-08T08:57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421" w:author="Tonke Bult" w:date="2019-10-08T08:57:00Z"/>
                <w:b/>
              </w:rPr>
            </w:pPr>
            <w:ins w:id="422" w:author="Tonke Bult" w:date="2019-10-08T08:57:00Z">
              <w:r>
                <w:rPr>
                  <w:b/>
                </w:rPr>
                <w:t>Resultaat behaald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FC" w:rsidRDefault="00FA5FFC" w:rsidP="00365BD6">
            <w:pPr>
              <w:spacing w:before="240" w:after="240"/>
              <w:rPr>
                <w:ins w:id="423" w:author="Tonke Bult" w:date="2019-10-08T08:57:00Z"/>
              </w:rPr>
            </w:pPr>
            <w:ins w:id="424" w:author="Tonke Bult" w:date="2019-10-08T08:57:00Z">
              <w:r>
                <w:t xml:space="preserve"> </w:t>
              </w:r>
            </w:ins>
          </w:p>
        </w:tc>
      </w:tr>
    </w:tbl>
    <w:p w:rsidR="00FA5FFC" w:rsidRDefault="00FA5FFC" w:rsidP="00FA5FFC">
      <w:pPr>
        <w:rPr>
          <w:ins w:id="425" w:author="Tonke Bult" w:date="2019-10-08T08:55:00Z"/>
          <w:i/>
        </w:rPr>
      </w:pPr>
    </w:p>
    <w:p w:rsidR="00FA5FFC" w:rsidRDefault="00FA5FFC">
      <w:pPr>
        <w:rPr>
          <w:ins w:id="426" w:author="Tonke Bult" w:date="2019-10-08T08:59:00Z"/>
          <w:i/>
        </w:rPr>
      </w:pPr>
      <w:ins w:id="427" w:author="Tonke Bult" w:date="2019-10-08T08:59:00Z">
        <w:r>
          <w:rPr>
            <w:i/>
          </w:rPr>
          <w:br w:type="page"/>
        </w:r>
      </w:ins>
    </w:p>
    <w:p w:rsidR="00FA5FFC" w:rsidRDefault="00FA5FFC">
      <w:pPr>
        <w:rPr>
          <w:i/>
        </w:rPr>
      </w:pPr>
    </w:p>
    <w:p w:rsidR="00F25424" w:rsidRPr="00455838" w:rsidRDefault="0099423A" w:rsidP="00F25424">
      <w:pPr>
        <w:spacing w:before="240" w:after="240"/>
        <w:rPr>
          <w:i/>
        </w:rPr>
      </w:pPr>
      <w:r w:rsidRPr="00455838">
        <w:rPr>
          <w:rStyle w:val="ghx-summary"/>
          <w:i/>
        </w:rPr>
        <w:t>Als schoon wil ik voyagers kunnen beheren, zodat ik voyagers kan toevoegen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99423A">
              <w:t>8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455838">
              <w:t>Een voyager toevoegen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45583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Navigeer naar de MCC</w:t>
            </w:r>
            <w:ins w:id="428" w:author="Tonke Bult" w:date="2019-10-07T14:45:00Z">
              <w:r w:rsidR="00A26419">
                <w:t xml:space="preserve"> “voyagers overzicht”</w:t>
              </w:r>
            </w:ins>
          </w:p>
          <w:p w:rsidR="0045583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Klik op</w:t>
            </w:r>
            <w:ins w:id="429" w:author="Tonke Bult" w:date="2019-10-07T14:45:00Z">
              <w:r w:rsidR="00A26419">
                <w:t xml:space="preserve"> de knop</w:t>
              </w:r>
            </w:ins>
            <w:r>
              <w:t xml:space="preserve"> voyager toevoegen</w:t>
            </w:r>
          </w:p>
          <w:p w:rsidR="00725B8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Vul “Zeus” in bij naam</w:t>
            </w:r>
          </w:p>
          <w:p w:rsidR="00725B8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Klik op toevoegen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 xml:space="preserve">“Zeus” wordt weergeven in de voyagers overzicht en er is een nieuwe rij in de database.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725B88" w:rsidRDefault="00725B88">
      <w:r>
        <w:br w:type="page"/>
      </w:r>
    </w:p>
    <w:p w:rsidR="00725B88" w:rsidRPr="00455838" w:rsidRDefault="00725B88" w:rsidP="00725B88">
      <w:pPr>
        <w:spacing w:before="240" w:after="240"/>
        <w:rPr>
          <w:i/>
        </w:rPr>
      </w:pPr>
      <w:r w:rsidRPr="00455838">
        <w:rPr>
          <w:rStyle w:val="ghx-summary"/>
          <w:i/>
        </w:rPr>
        <w:lastRenderedPageBreak/>
        <w:t>Als schoon wil ik voyagers kunnen beheren, zodat ik voyagers kan toevoegen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725B88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</w:pPr>
            <w:r>
              <w:t xml:space="preserve"> TC08C02</w:t>
            </w:r>
          </w:p>
        </w:tc>
      </w:tr>
      <w:tr w:rsidR="00725B88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</w:pPr>
            <w:r>
              <w:t xml:space="preserve"> Een voyager verwijderen</w:t>
            </w:r>
          </w:p>
        </w:tc>
      </w:tr>
      <w:tr w:rsidR="00725B88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</w:pPr>
            <w:r>
              <w:t>Functioneel</w:t>
            </w:r>
          </w:p>
        </w:tc>
      </w:tr>
      <w:tr w:rsidR="00725B88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725B88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ED" w:rsidRDefault="004446ED" w:rsidP="004446ED">
            <w:pPr>
              <w:pStyle w:val="Lijstalinea"/>
              <w:numPr>
                <w:ilvl w:val="0"/>
                <w:numId w:val="17"/>
              </w:numPr>
              <w:spacing w:before="240" w:after="240"/>
              <w:rPr>
                <w:ins w:id="430" w:author="Tonke Bult" w:date="2019-10-07T14:56:00Z"/>
              </w:rPr>
            </w:pPr>
            <w:ins w:id="431" w:author="Tonke Bult" w:date="2019-10-07T14:56:00Z">
              <w:r>
                <w:t>Navigeer naar de MCC “voyagers overzicht”</w:t>
              </w:r>
            </w:ins>
          </w:p>
          <w:p w:rsidR="00725B88" w:rsidDel="004446ED" w:rsidRDefault="00725B88" w:rsidP="004446ED">
            <w:pPr>
              <w:pStyle w:val="Lijstalinea"/>
              <w:numPr>
                <w:ilvl w:val="0"/>
                <w:numId w:val="17"/>
              </w:numPr>
              <w:spacing w:before="240" w:after="240"/>
              <w:rPr>
                <w:del w:id="432" w:author="Tonke Bult" w:date="2019-10-07T14:56:00Z"/>
              </w:rPr>
            </w:pPr>
            <w:del w:id="433" w:author="Tonke Bult" w:date="2019-10-07T14:56:00Z">
              <w:r w:rsidDel="004446ED">
                <w:delText>Navigeer naar de MCC</w:delText>
              </w:r>
            </w:del>
          </w:p>
          <w:p w:rsidR="00725B88" w:rsidRDefault="00725B88" w:rsidP="004446ED">
            <w:pPr>
              <w:pStyle w:val="Lijstalinea"/>
              <w:numPr>
                <w:ilvl w:val="0"/>
                <w:numId w:val="17"/>
              </w:numPr>
              <w:spacing w:before="240" w:after="240"/>
            </w:pPr>
            <w:r>
              <w:t>Klik op het</w:t>
            </w:r>
            <w:del w:id="434" w:author="Tonke Bult" w:date="2019-10-07T14:46:00Z">
              <w:r w:rsidDel="00A26419">
                <w:delText xml:space="preserve"> kruisje</w:delText>
              </w:r>
            </w:del>
            <w:ins w:id="435" w:author="Tonke Bult" w:date="2019-10-07T14:46:00Z">
              <w:r w:rsidR="00A26419">
                <w:t xml:space="preserve"> prullenbak icoon</w:t>
              </w:r>
            </w:ins>
            <w:r>
              <w:t xml:space="preserve"> bij voyager met de naam “Zeus”</w:t>
            </w:r>
          </w:p>
          <w:p w:rsidR="00C85E4B" w:rsidRDefault="00C85E4B" w:rsidP="004446ED">
            <w:pPr>
              <w:pStyle w:val="Lijstalinea"/>
              <w:numPr>
                <w:ilvl w:val="0"/>
                <w:numId w:val="17"/>
              </w:numPr>
              <w:spacing w:before="240" w:after="240"/>
            </w:pPr>
            <w:r>
              <w:t>Klik op “ja” bij de pop-up</w:t>
            </w:r>
          </w:p>
        </w:tc>
      </w:tr>
      <w:tr w:rsidR="00725B88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</w:pPr>
            <w:r>
              <w:t xml:space="preserve"> “Zeus” wordt niet weergeven in het voyagers overzicht en er is een rij verwijderd in de database. </w:t>
            </w:r>
          </w:p>
        </w:tc>
      </w:tr>
      <w:tr w:rsidR="00725B88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4E787A">
            <w:pPr>
              <w:spacing w:before="240" w:after="240"/>
            </w:pPr>
            <w:r>
              <w:t xml:space="preserve"> </w:t>
            </w:r>
            <w:ins w:id="436" w:author="Tonke Bult" w:date="2019-10-07T14:48:00Z">
              <w:r w:rsidR="00836535">
                <w:t>“Zeus” wordt niet weergegeven op de M</w:t>
              </w:r>
            </w:ins>
            <w:ins w:id="437" w:author="Tonke Bult" w:date="2019-10-07T14:49:00Z">
              <w:r w:rsidR="00836535">
                <w:t>CC op de voyagers overzicht pagina en in de database</w:t>
              </w:r>
            </w:ins>
            <w:ins w:id="438" w:author="Tonke Bult" w:date="2019-10-07T14:48:00Z">
              <w:r w:rsidR="00836535">
                <w:t xml:space="preserve"> </w:t>
              </w:r>
            </w:ins>
          </w:p>
        </w:tc>
      </w:tr>
    </w:tbl>
    <w:p w:rsidR="00836535" w:rsidRDefault="00836535" w:rsidP="00725B88">
      <w:pPr>
        <w:spacing w:before="240" w:after="240"/>
        <w:rPr>
          <w:ins w:id="439" w:author="Tonke Bult" w:date="2019-10-07T14:54:00Z"/>
        </w:rPr>
      </w:pPr>
    </w:p>
    <w:p w:rsidR="00836535" w:rsidRDefault="00836535">
      <w:pPr>
        <w:rPr>
          <w:ins w:id="440" w:author="Tonke Bult" w:date="2019-10-07T14:54:00Z"/>
        </w:rPr>
      </w:pPr>
      <w:ins w:id="441" w:author="Tonke Bult" w:date="2019-10-07T14:54:00Z">
        <w:r>
          <w:br w:type="page"/>
        </w:r>
      </w:ins>
    </w:p>
    <w:p w:rsidR="00836535" w:rsidRPr="00455838" w:rsidRDefault="00836535" w:rsidP="00836535">
      <w:pPr>
        <w:spacing w:before="240" w:after="240"/>
        <w:rPr>
          <w:ins w:id="442" w:author="Tonke Bult" w:date="2019-10-07T14:54:00Z"/>
          <w:i/>
        </w:rPr>
      </w:pPr>
      <w:ins w:id="443" w:author="Tonke Bult" w:date="2019-10-07T14:54:00Z">
        <w:r w:rsidRPr="00455838">
          <w:rPr>
            <w:rStyle w:val="ghx-summary"/>
            <w:i/>
          </w:rPr>
          <w:lastRenderedPageBreak/>
          <w:t>Als schoon wil ik voyagers kunnen beheren, zodat ik voyagers kan toevoegen en verwijderen</w:t>
        </w:r>
      </w:ins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836535" w:rsidTr="00365BD6">
        <w:trPr>
          <w:trHeight w:val="720"/>
          <w:ins w:id="444" w:author="Tonke Bult" w:date="2019-10-07T14:54:00Z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45" w:author="Tonke Bult" w:date="2019-10-07T14:54:00Z"/>
                <w:b/>
              </w:rPr>
            </w:pPr>
            <w:ins w:id="446" w:author="Tonke Bult" w:date="2019-10-07T14:54:00Z">
              <w:r>
                <w:rPr>
                  <w:b/>
                </w:rPr>
                <w:t>Testcase ID</w:t>
              </w:r>
            </w:ins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47" w:author="Tonke Bult" w:date="2019-10-07T14:54:00Z"/>
              </w:rPr>
            </w:pPr>
            <w:ins w:id="448" w:author="Tonke Bult" w:date="2019-10-07T14:54:00Z">
              <w:r>
                <w:t xml:space="preserve"> TC08C03</w:t>
              </w:r>
            </w:ins>
          </w:p>
        </w:tc>
      </w:tr>
      <w:tr w:rsidR="00836535" w:rsidTr="00365BD6">
        <w:trPr>
          <w:trHeight w:val="720"/>
          <w:ins w:id="449" w:author="Tonke Bult" w:date="2019-10-07T14:54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50" w:author="Tonke Bult" w:date="2019-10-07T14:54:00Z"/>
                <w:b/>
              </w:rPr>
            </w:pPr>
            <w:ins w:id="451" w:author="Tonke Bult" w:date="2019-10-07T14:54:00Z">
              <w:r>
                <w:rPr>
                  <w:b/>
                </w:rPr>
                <w:t>Testconditie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52" w:author="Tonke Bult" w:date="2019-10-07T14:54:00Z"/>
              </w:rPr>
            </w:pPr>
            <w:ins w:id="453" w:author="Tonke Bult" w:date="2019-10-07T14:54:00Z">
              <w:r>
                <w:t xml:space="preserve"> Een voyager verwijderen </w:t>
              </w:r>
            </w:ins>
            <w:ins w:id="454" w:author="Tonke Bult" w:date="2019-10-07T15:00:00Z">
              <w:r w:rsidR="004446ED">
                <w:t>met</w:t>
              </w:r>
            </w:ins>
            <w:ins w:id="455" w:author="Tonke Bult" w:date="2019-10-07T14:56:00Z">
              <w:r w:rsidR="004446ED">
                <w:t xml:space="preserve"> status bezet</w:t>
              </w:r>
            </w:ins>
          </w:p>
        </w:tc>
      </w:tr>
      <w:tr w:rsidR="00836535" w:rsidTr="00365BD6">
        <w:trPr>
          <w:trHeight w:val="720"/>
          <w:ins w:id="456" w:author="Tonke Bult" w:date="2019-10-07T14:54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57" w:author="Tonke Bult" w:date="2019-10-07T14:54:00Z"/>
                <w:b/>
              </w:rPr>
            </w:pPr>
            <w:ins w:id="458" w:author="Tonke Bult" w:date="2019-10-07T14:54:00Z">
              <w:r>
                <w:rPr>
                  <w:b/>
                </w:rPr>
                <w:t>Testtechniek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59" w:author="Tonke Bult" w:date="2019-10-07T14:54:00Z"/>
              </w:rPr>
            </w:pPr>
            <w:ins w:id="460" w:author="Tonke Bult" w:date="2019-10-07T14:54:00Z">
              <w:r>
                <w:t>Functioneel</w:t>
              </w:r>
            </w:ins>
          </w:p>
        </w:tc>
      </w:tr>
      <w:tr w:rsidR="00836535" w:rsidTr="00365BD6">
        <w:trPr>
          <w:trHeight w:val="720"/>
          <w:ins w:id="461" w:author="Tonke Bult" w:date="2019-10-07T14:54:00Z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jc w:val="center"/>
              <w:rPr>
                <w:ins w:id="462" w:author="Tonke Bult" w:date="2019-10-07T14:54:00Z"/>
                <w:b/>
              </w:rPr>
            </w:pPr>
            <w:ins w:id="463" w:author="Tonke Bult" w:date="2019-10-07T14:54:00Z">
              <w:r>
                <w:rPr>
                  <w:b/>
                </w:rPr>
                <w:t>Test case</w:t>
              </w:r>
            </w:ins>
          </w:p>
        </w:tc>
      </w:tr>
      <w:tr w:rsidR="00836535" w:rsidTr="00365BD6">
        <w:trPr>
          <w:trHeight w:val="720"/>
          <w:ins w:id="464" w:author="Tonke Bult" w:date="2019-10-07T14:54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65" w:author="Tonke Bult" w:date="2019-10-07T14:54:00Z"/>
                <w:b/>
              </w:rPr>
            </w:pPr>
            <w:ins w:id="466" w:author="Tonke Bult" w:date="2019-10-07T14:54:00Z">
              <w:r>
                <w:rPr>
                  <w:b/>
                </w:rPr>
                <w:t>Acties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836535">
            <w:pPr>
              <w:pStyle w:val="Lijstalinea"/>
              <w:numPr>
                <w:ilvl w:val="0"/>
                <w:numId w:val="26"/>
              </w:numPr>
              <w:spacing w:before="240" w:after="240"/>
              <w:rPr>
                <w:ins w:id="467" w:author="Tonke Bult" w:date="2019-10-07T14:54:00Z"/>
              </w:rPr>
            </w:pPr>
            <w:ins w:id="468" w:author="Tonke Bult" w:date="2019-10-07T14:54:00Z">
              <w:r>
                <w:t>Navigeer naar de MCC</w:t>
              </w:r>
            </w:ins>
            <w:ins w:id="469" w:author="Tonke Bult" w:date="2019-10-07T14:56:00Z">
              <w:r w:rsidR="004446ED">
                <w:t xml:space="preserve"> </w:t>
              </w:r>
            </w:ins>
          </w:p>
          <w:p w:rsidR="00836535" w:rsidRDefault="00836535">
            <w:pPr>
              <w:pStyle w:val="Lijstalinea"/>
              <w:numPr>
                <w:ilvl w:val="0"/>
                <w:numId w:val="26"/>
              </w:numPr>
              <w:spacing w:before="240" w:after="240"/>
              <w:rPr>
                <w:ins w:id="470" w:author="Tonke Bult" w:date="2019-10-07T14:54:00Z"/>
              </w:rPr>
            </w:pPr>
            <w:ins w:id="471" w:author="Tonke Bult" w:date="2019-10-07T14:54:00Z">
              <w:r>
                <w:t>Klik op het prullenbak icoon bij voyager met de naam “Zeus”</w:t>
              </w:r>
            </w:ins>
            <w:ins w:id="472" w:author="Tonke Bult" w:date="2019-10-07T14:57:00Z">
              <w:r w:rsidR="004446ED">
                <w:t xml:space="preserve"> en waarvan de status bezet is</w:t>
              </w:r>
            </w:ins>
          </w:p>
        </w:tc>
      </w:tr>
      <w:tr w:rsidR="00836535" w:rsidTr="00365BD6">
        <w:trPr>
          <w:trHeight w:val="720"/>
          <w:ins w:id="473" w:author="Tonke Bult" w:date="2019-10-07T14:54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74" w:author="Tonke Bult" w:date="2019-10-07T14:54:00Z"/>
                <w:b/>
              </w:rPr>
            </w:pPr>
            <w:ins w:id="475" w:author="Tonke Bult" w:date="2019-10-07T14:54:00Z">
              <w:r>
                <w:rPr>
                  <w:b/>
                </w:rPr>
                <w:t>Verwachte resultaat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76" w:author="Tonke Bult" w:date="2019-10-07T14:54:00Z"/>
              </w:rPr>
            </w:pPr>
            <w:ins w:id="477" w:author="Tonke Bult" w:date="2019-10-07T14:54:00Z">
              <w:r>
                <w:t xml:space="preserve"> </w:t>
              </w:r>
            </w:ins>
            <w:ins w:id="478" w:author="Tonke Bult" w:date="2019-10-07T14:57:00Z">
              <w:r w:rsidR="004446ED">
                <w:t xml:space="preserve">Een foutmelding </w:t>
              </w:r>
            </w:ins>
            <w:ins w:id="479" w:author="Tonke Bult" w:date="2019-10-07T14:58:00Z">
              <w:r w:rsidR="004446ED">
                <w:t xml:space="preserve">dat voyager </w:t>
              </w:r>
            </w:ins>
            <w:ins w:id="480" w:author="Tonke Bult" w:date="2019-10-07T14:54:00Z">
              <w:r>
                <w:t xml:space="preserve">“Zeus” niet </w:t>
              </w:r>
            </w:ins>
            <w:ins w:id="481" w:author="Tonke Bult" w:date="2019-10-07T14:58:00Z">
              <w:r w:rsidR="004446ED">
                <w:t xml:space="preserve">verwijderd mag worden omdat </w:t>
              </w:r>
            </w:ins>
            <w:ins w:id="482" w:author="Tonke Bult" w:date="2019-10-07T14:54:00Z">
              <w:r>
                <w:t xml:space="preserve">weergeven in het voyagers overzicht en er is een rij verwijderd in de database. </w:t>
              </w:r>
            </w:ins>
          </w:p>
        </w:tc>
      </w:tr>
      <w:tr w:rsidR="00836535" w:rsidTr="00365BD6">
        <w:trPr>
          <w:trHeight w:val="720"/>
          <w:ins w:id="483" w:author="Tonke Bult" w:date="2019-10-07T14:54:00Z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84" w:author="Tonke Bult" w:date="2019-10-07T14:54:00Z"/>
                <w:b/>
              </w:rPr>
            </w:pPr>
            <w:ins w:id="485" w:author="Tonke Bult" w:date="2019-10-07T14:54:00Z">
              <w:r>
                <w:rPr>
                  <w:b/>
                </w:rPr>
                <w:t>Resultaat behaald</w:t>
              </w:r>
            </w:ins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35" w:rsidRDefault="00836535" w:rsidP="00365BD6">
            <w:pPr>
              <w:spacing w:before="240" w:after="240"/>
              <w:rPr>
                <w:ins w:id="486" w:author="Tonke Bult" w:date="2019-10-07T14:54:00Z"/>
              </w:rPr>
            </w:pPr>
            <w:ins w:id="487" w:author="Tonke Bult" w:date="2019-10-07T14:54:00Z">
              <w:r>
                <w:t xml:space="preserve"> </w:t>
              </w:r>
            </w:ins>
          </w:p>
        </w:tc>
      </w:tr>
    </w:tbl>
    <w:p w:rsidR="00836535" w:rsidRDefault="00836535" w:rsidP="00836535">
      <w:pPr>
        <w:spacing w:before="240" w:after="240"/>
        <w:rPr>
          <w:ins w:id="488" w:author="Tonke Bult" w:date="2019-10-07T14:54:00Z"/>
        </w:rPr>
      </w:pPr>
    </w:p>
    <w:p w:rsidR="00725B88" w:rsidRDefault="00725B88" w:rsidP="00725B88">
      <w:pPr>
        <w:spacing w:before="240" w:after="240"/>
      </w:pPr>
    </w:p>
    <w:p w:rsidR="00725B88" w:rsidRDefault="00725B88" w:rsidP="00725B88">
      <w: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een keuze hebben uit de twee dichtsbijzijnde weerstations, zodat ik waardes kan vergelijken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585015">
              <w:t>9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>Selecteer één van de twee dichtstbijzijnde weerstation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>Navigeer naar de MCC</w:t>
            </w:r>
          </w:p>
          <w:p w:rsidR="006F57C6" w:rsidRDefault="006F57C6" w:rsidP="00F55C28">
            <w:pPr>
              <w:spacing w:before="240" w:after="240"/>
            </w:pP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 xml:space="preserve">De gegevens van het geselecteerde dichtstbijzijnde weerstation worden weergegeven op de onderzoek detail pagina.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585015" w:rsidRDefault="00585015">
      <w:pPr>
        <w:spacing w:before="240" w:after="240"/>
      </w:pPr>
    </w:p>
    <w:p w:rsidR="00585015" w:rsidRDefault="00585015" w:rsidP="00585015">
      <w: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</w:t>
            </w:r>
            <w:r w:rsidR="00585015">
              <w:t>10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>Een datumperiode selecteren</w:t>
            </w:r>
            <w:r w:rsidR="00977AC2">
              <w:t xml:space="preserve"> bij temperatuur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Navigeer naar een “onderzoek detail” pagina op de MCC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Ga naar de grafiek temperatuur en vul “1-9-2019” in bij start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Ga naar de grafiek temepratuur en vul “2-9-2019” in bij eind</w:t>
            </w:r>
          </w:p>
          <w:p w:rsidR="00B11B4A" w:rsidRDefault="00B11B4A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Druk op oke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 xml:space="preserve">De grafiek </w:t>
            </w:r>
            <w:r w:rsidR="00977AC2">
              <w:t xml:space="preserve">temperatuur </w:t>
            </w:r>
            <w:r w:rsidR="006F57C6">
              <w:t xml:space="preserve">past zich aan en laat alleen gegevens in voor 1 en 2 september.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6F57C6" w:rsidRDefault="006F57C6">
      <w:pPr>
        <w:spacing w:before="240" w:after="240"/>
      </w:pPr>
    </w:p>
    <w:p w:rsidR="00977AC2" w:rsidRDefault="006F57C6" w:rsidP="00977AC2">
      <w:pPr>
        <w:spacing w:before="240" w:after="240"/>
        <w:rPr>
          <w:i/>
        </w:rPr>
      </w:pPr>
      <w:r>
        <w:br w:type="page"/>
      </w:r>
      <w:r w:rsidR="00977AC2" w:rsidRPr="00585015">
        <w:rPr>
          <w:i/>
        </w:rPr>
        <w:lastRenderedPageBreak/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977AC2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</w:pPr>
            <w:r>
              <w:t xml:space="preserve"> TC10C02</w:t>
            </w:r>
          </w:p>
        </w:tc>
      </w:tr>
      <w:tr w:rsidR="00977AC2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</w:pPr>
            <w:r>
              <w:t xml:space="preserve"> Een datumperiode selecteren bij luchtvochtigheid</w:t>
            </w:r>
          </w:p>
        </w:tc>
      </w:tr>
      <w:tr w:rsidR="00977AC2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</w:pPr>
            <w:r>
              <w:t>Functioneel</w:t>
            </w:r>
          </w:p>
        </w:tc>
      </w:tr>
      <w:tr w:rsidR="00977AC2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977AC2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Navigeer naar een “onderzoek detail” pagina op de MCC</w:t>
            </w:r>
          </w:p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Ga naar de grafiek luchtvochtigheid en vul “1-9-2019” in bij start</w:t>
            </w:r>
          </w:p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Ga naar de grafiek luchtvochtigheid en vul “2-9-2019” in bij eind</w:t>
            </w:r>
          </w:p>
          <w:p w:rsidR="00C81801" w:rsidRDefault="00C81801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Druk op oke</w:t>
            </w:r>
          </w:p>
        </w:tc>
      </w:tr>
      <w:tr w:rsidR="00977AC2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</w:pPr>
            <w:r>
              <w:t xml:space="preserve"> De grafiek luchtvochtigheid past zich aan en laat alleen gegevens in voor 1 en 2 september. </w:t>
            </w:r>
          </w:p>
        </w:tc>
      </w:tr>
      <w:tr w:rsidR="00977AC2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977AC2" w:rsidRDefault="00977AC2">
      <w:r>
        <w:br w:type="page"/>
      </w:r>
    </w:p>
    <w:p w:rsidR="006F57C6" w:rsidRDefault="006F57C6" w:rsidP="006F57C6"/>
    <w:p w:rsidR="006F57C6" w:rsidRDefault="006F57C6" w:rsidP="006F57C6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6F57C6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</w:pPr>
            <w:r>
              <w:t xml:space="preserve"> TC10C0</w:t>
            </w:r>
            <w:r w:rsidR="00977AC2">
              <w:t>3</w:t>
            </w:r>
          </w:p>
        </w:tc>
      </w:tr>
      <w:tr w:rsidR="006F57C6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</w:pPr>
            <w:r>
              <w:t xml:space="preserve"> Een datumperiode selecteren waarbij de einddatum eerder is dan de start datum</w:t>
            </w:r>
            <w:r w:rsidR="004D522B">
              <w:t xml:space="preserve"> bij temperatuur</w:t>
            </w:r>
          </w:p>
        </w:tc>
      </w:tr>
      <w:tr w:rsidR="006F57C6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</w:pPr>
            <w:r>
              <w:t>Functioneel</w:t>
            </w:r>
          </w:p>
        </w:tc>
      </w:tr>
      <w:tr w:rsidR="006F57C6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6F57C6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Navigeer naar een “onderzoek detail” pagina op de MCC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Ga naar de grafiek temperatuur en vul “5-9-2019” in bij start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Ga naar de grafiek temepratuur en vul “2-9-2019” in bij eind</w:t>
            </w:r>
          </w:p>
          <w:p w:rsidR="004D522B" w:rsidRDefault="004D522B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Druk op oke</w:t>
            </w:r>
          </w:p>
        </w:tc>
      </w:tr>
      <w:tr w:rsidR="006F57C6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</w:pPr>
            <w:r>
              <w:t xml:space="preserve"> Er is een foutmelding en de datum springt terug naar de laatst geselcteerde </w:t>
            </w:r>
            <w:r w:rsidR="00977AC2">
              <w:t>periode</w:t>
            </w:r>
            <w:r>
              <w:t xml:space="preserve"> </w:t>
            </w:r>
          </w:p>
        </w:tc>
      </w:tr>
      <w:tr w:rsidR="006F57C6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977AC2" w:rsidRDefault="00977AC2" w:rsidP="00217F7F">
      <w:pPr>
        <w:spacing w:before="240" w:after="240"/>
      </w:pPr>
    </w:p>
    <w:p w:rsidR="006F57C6" w:rsidRDefault="006F57C6" w:rsidP="006F57C6">
      <w:r>
        <w:br w:type="page"/>
      </w:r>
    </w:p>
    <w:p w:rsidR="00F25424" w:rsidRDefault="00F25424">
      <w:pPr>
        <w:spacing w:before="240" w:after="240"/>
      </w:pPr>
    </w:p>
    <w:p w:rsidR="004D522B" w:rsidRDefault="004D522B" w:rsidP="004D522B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4D522B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TC10C04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Een datumperiode selecteren waarbij de einddatum eerder is dan de start datum bij luchtvochtigheid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>Functioneel</w:t>
            </w:r>
          </w:p>
        </w:tc>
      </w:tr>
      <w:tr w:rsidR="004D522B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Navigeer naar een “onderzoek detail” pagina op de MCC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Ga naar de grafiek temperatuur en vul “5-9-2019” in bij start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Ga naar de grafiek temepratuur en vul “2-9-2019” in bij eind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Druk op oke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Er is een foutmelding en de datum springt terug naar de laatst geselecteerde periode 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 w:rsidP="00F25424">
      <w:r>
        <w:br w:type="page"/>
      </w:r>
    </w:p>
    <w:p w:rsidR="00F25424" w:rsidRDefault="00F25424">
      <w:pPr>
        <w:spacing w:before="240" w:after="240"/>
      </w:pPr>
    </w:p>
    <w:p w:rsidR="004D522B" w:rsidRDefault="004D522B" w:rsidP="004D522B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4D522B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TC10C05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Een datumperiode selecteren waarvan geen gegevens beschikbaar zijn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>Functioneel</w:t>
            </w:r>
          </w:p>
        </w:tc>
      </w:tr>
      <w:tr w:rsidR="004D522B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Navigeer naar een “onderzoek detail” pagina van onderzoek 1 op de MCC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Ga naar de grafiek temperatuur en vul “5-1-2019” in bij start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Ga naar de grafiek temepratuur en vul “9-1-2019” in bij eind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Druk op oke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Er is een </w:t>
            </w:r>
            <w:r w:rsidR="00686603">
              <w:t>(</w:t>
            </w:r>
            <w:r>
              <w:t>fout</w:t>
            </w:r>
            <w:r w:rsidR="00686603">
              <w:t>)</w:t>
            </w:r>
            <w:r>
              <w:t xml:space="preserve">melding </w:t>
            </w:r>
            <w:r w:rsidR="00686603">
              <w:t xml:space="preserve">dat er geen gegevens beschikbaar zijn </w:t>
            </w:r>
            <w:r>
              <w:t xml:space="preserve">en de datum springt terug naar de laatst geselcteerde periode </w:t>
            </w:r>
          </w:p>
        </w:tc>
      </w:tr>
      <w:tr w:rsidR="004D522B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4D522B" w:rsidRDefault="004D522B">
      <w:pPr>
        <w:rPr>
          <w:i/>
        </w:rPr>
      </w:pPr>
      <w:r>
        <w:rPr>
          <w:i/>
        </w:rP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basis van de voyager locatie, zodat ik dit kan vergelijken met andere bronnen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</w:t>
            </w:r>
            <w:r w:rsidR="00585015">
              <w:t>11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8F7A73">
              <w:t xml:space="preserve">Een </w:t>
            </w:r>
            <w:r w:rsidR="009D00F9">
              <w:t xml:space="preserve">voyager </w:t>
            </w:r>
            <w:r w:rsidR="008F7A73">
              <w:t>locatie selecteren</w:t>
            </w:r>
            <w:r w:rsidR="009D00F9">
              <w:t xml:space="preserve"> en vergelijken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6F1C42" w:rsidP="009D00F9">
            <w:pPr>
              <w:pStyle w:val="Lijstalinea"/>
              <w:numPr>
                <w:ilvl w:val="0"/>
                <w:numId w:val="24"/>
              </w:numPr>
              <w:spacing w:before="240" w:after="240"/>
            </w:pPr>
            <w:r>
              <w:t>Navigeer naar een “onderzoek detail” pagina op de MCC</w:t>
            </w:r>
          </w:p>
          <w:p w:rsidR="006F1C42" w:rsidRDefault="006F1C42" w:rsidP="009D00F9">
            <w:pPr>
              <w:pStyle w:val="Lijstalinea"/>
              <w:numPr>
                <w:ilvl w:val="0"/>
                <w:numId w:val="24"/>
              </w:numPr>
            </w:pPr>
            <w:r>
              <w:t>Vul in longitude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4.603</w:t>
            </w:r>
            <w:r>
              <w:t>” en latitude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52.506</w:t>
            </w:r>
            <w:r>
              <w:t>”</w:t>
            </w:r>
          </w:p>
          <w:p w:rsidR="006F1C42" w:rsidRPr="009D00F9" w:rsidRDefault="006F1C42" w:rsidP="009D00F9">
            <w:pPr>
              <w:pStyle w:val="Lijstalinea"/>
              <w:numPr>
                <w:ilvl w:val="0"/>
                <w:numId w:val="24"/>
              </w:num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D00F9">
              <w:rPr>
                <w:rFonts w:ascii="Segoe UI" w:eastAsia="Times New Roman" w:hAnsi="Segoe UI" w:cs="Segoe UI"/>
                <w:sz w:val="21"/>
                <w:szCs w:val="21"/>
              </w:rPr>
              <w:t>Druk op oké</w:t>
            </w:r>
          </w:p>
          <w:p w:rsidR="006F1C42" w:rsidRPr="006F1C42" w:rsidRDefault="006F1C42" w:rsidP="006F1C4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9D00F9" w:rsidP="00F55C28">
            <w:pPr>
              <w:spacing w:before="240" w:after="240"/>
            </w:pPr>
            <w:r>
              <w:t>Weergave van alle</w:t>
            </w:r>
            <w:r w:rsidR="006F1C42">
              <w:t xml:space="preserve"> beschikbare metingen (temperatuur en l</w:t>
            </w:r>
            <w:r>
              <w:t xml:space="preserve">uchtvochtigheid) in een tabel van alle voyagers in dit onderzoek.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F25424" w:rsidRPr="00585015" w:rsidRDefault="00585015" w:rsidP="00585015">
      <w:pPr>
        <w:rPr>
          <w:i/>
        </w:rPr>
      </w:pPr>
      <w:r>
        <w:rPr>
          <w:i/>
        </w:rPr>
        <w:br w:type="page"/>
      </w:r>
    </w:p>
    <w:p w:rsidR="009D00F9" w:rsidRDefault="009D00F9" w:rsidP="009D00F9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basis van de voyager locatie, zodat ik dit kan vergelijken met andere bronnen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9D00F9" w:rsidTr="004E787A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</w:pPr>
            <w:r>
              <w:t xml:space="preserve"> TC11C02</w:t>
            </w:r>
          </w:p>
        </w:tc>
      </w:tr>
      <w:tr w:rsidR="009D00F9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</w:pPr>
            <w:r>
              <w:t xml:space="preserve"> Een locatie selecteren zonder gegevens</w:t>
            </w:r>
          </w:p>
        </w:tc>
      </w:tr>
      <w:tr w:rsidR="009D00F9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</w:pPr>
            <w:r>
              <w:t>Functioneel</w:t>
            </w:r>
          </w:p>
        </w:tc>
      </w:tr>
      <w:tr w:rsidR="009D00F9" w:rsidTr="004E787A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9D00F9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9D00F9">
            <w:pPr>
              <w:pStyle w:val="Lijstalinea"/>
              <w:numPr>
                <w:ilvl w:val="0"/>
                <w:numId w:val="25"/>
              </w:numPr>
              <w:spacing w:before="240" w:after="240"/>
            </w:pPr>
            <w:r>
              <w:t>Navigeer naar een “onderzoek detail” pagina op de MCC</w:t>
            </w:r>
          </w:p>
          <w:p w:rsidR="009D00F9" w:rsidRDefault="009D00F9" w:rsidP="009D00F9">
            <w:pPr>
              <w:pStyle w:val="Lijstalinea"/>
              <w:numPr>
                <w:ilvl w:val="0"/>
                <w:numId w:val="25"/>
              </w:numPr>
            </w:pPr>
            <w:r>
              <w:t>Vul in longitude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4.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3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03</w:t>
            </w:r>
            <w:r>
              <w:t>” en latitude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52.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2</w:t>
            </w:r>
            <w:r>
              <w:t>”</w:t>
            </w:r>
          </w:p>
          <w:p w:rsidR="009D00F9" w:rsidRPr="009D00F9" w:rsidRDefault="009D00F9" w:rsidP="009D00F9">
            <w:pPr>
              <w:pStyle w:val="Lijstalinea"/>
              <w:numPr>
                <w:ilvl w:val="0"/>
                <w:numId w:val="25"/>
              </w:num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D00F9">
              <w:rPr>
                <w:rFonts w:ascii="Segoe UI" w:eastAsia="Times New Roman" w:hAnsi="Segoe UI" w:cs="Segoe UI"/>
                <w:sz w:val="21"/>
                <w:szCs w:val="21"/>
              </w:rPr>
              <w:t>Druk op oké</w:t>
            </w:r>
          </w:p>
          <w:p w:rsidR="009D00F9" w:rsidRPr="006F1C42" w:rsidRDefault="009D00F9" w:rsidP="004E787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9D00F9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</w:pPr>
            <w:r>
              <w:t xml:space="preserve">Geen weergaven in de tabel </w:t>
            </w:r>
          </w:p>
        </w:tc>
      </w:tr>
      <w:tr w:rsidR="009D00F9" w:rsidTr="004E787A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4E787A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E37B4B"/>
    <w:sectPr w:rsidR="00E37B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02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903F8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1146C"/>
    <w:multiLevelType w:val="multilevel"/>
    <w:tmpl w:val="478E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3203E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E1068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500FA"/>
    <w:multiLevelType w:val="multilevel"/>
    <w:tmpl w:val="4D2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B09C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E6610"/>
    <w:multiLevelType w:val="hybridMultilevel"/>
    <w:tmpl w:val="833AE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45E7F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B77CAC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E0CA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F1C76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B318DB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234690"/>
    <w:multiLevelType w:val="hybridMultilevel"/>
    <w:tmpl w:val="A2F40430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4577B93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D26267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9C0F60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3D5785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D04C2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122320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E874F3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DB2AA0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65678E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CC500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FE7754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922666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7F42E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970CEC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4"/>
  </w:num>
  <w:num w:numId="3">
    <w:abstractNumId w:val="5"/>
  </w:num>
  <w:num w:numId="4">
    <w:abstractNumId w:val="23"/>
  </w:num>
  <w:num w:numId="5">
    <w:abstractNumId w:val="6"/>
  </w:num>
  <w:num w:numId="6">
    <w:abstractNumId w:val="13"/>
  </w:num>
  <w:num w:numId="7">
    <w:abstractNumId w:val="20"/>
  </w:num>
  <w:num w:numId="8">
    <w:abstractNumId w:val="17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25"/>
  </w:num>
  <w:num w:numId="14">
    <w:abstractNumId w:val="22"/>
  </w:num>
  <w:num w:numId="15">
    <w:abstractNumId w:val="4"/>
  </w:num>
  <w:num w:numId="16">
    <w:abstractNumId w:val="9"/>
  </w:num>
  <w:num w:numId="17">
    <w:abstractNumId w:val="19"/>
  </w:num>
  <w:num w:numId="18">
    <w:abstractNumId w:val="0"/>
  </w:num>
  <w:num w:numId="19">
    <w:abstractNumId w:val="14"/>
  </w:num>
  <w:num w:numId="20">
    <w:abstractNumId w:val="12"/>
  </w:num>
  <w:num w:numId="21">
    <w:abstractNumId w:val="7"/>
  </w:num>
  <w:num w:numId="22">
    <w:abstractNumId w:val="26"/>
  </w:num>
  <w:num w:numId="23">
    <w:abstractNumId w:val="21"/>
  </w:num>
  <w:num w:numId="24">
    <w:abstractNumId w:val="27"/>
  </w:num>
  <w:num w:numId="25">
    <w:abstractNumId w:val="3"/>
  </w:num>
  <w:num w:numId="26">
    <w:abstractNumId w:val="16"/>
  </w:num>
  <w:num w:numId="27">
    <w:abstractNumId w:val="18"/>
  </w:num>
  <w:num w:numId="2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ke Bult">
    <w15:presenceInfo w15:providerId="AD" w15:userId="S-1-5-21-487691719-3184335232-1101518981-22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4B"/>
    <w:rsid w:val="00042BDF"/>
    <w:rsid w:val="00060C6C"/>
    <w:rsid w:val="00094B6D"/>
    <w:rsid w:val="000A7B35"/>
    <w:rsid w:val="000D18BC"/>
    <w:rsid w:val="000F78E8"/>
    <w:rsid w:val="00151B65"/>
    <w:rsid w:val="00176FBA"/>
    <w:rsid w:val="00217F7F"/>
    <w:rsid w:val="00247F01"/>
    <w:rsid w:val="00287CDD"/>
    <w:rsid w:val="002B7079"/>
    <w:rsid w:val="002C7758"/>
    <w:rsid w:val="00300D3D"/>
    <w:rsid w:val="003414E7"/>
    <w:rsid w:val="00365BD6"/>
    <w:rsid w:val="004446ED"/>
    <w:rsid w:val="00455838"/>
    <w:rsid w:val="004D522B"/>
    <w:rsid w:val="004E1DED"/>
    <w:rsid w:val="004E27A3"/>
    <w:rsid w:val="004E787A"/>
    <w:rsid w:val="00505BC3"/>
    <w:rsid w:val="00574185"/>
    <w:rsid w:val="00585015"/>
    <w:rsid w:val="005C195C"/>
    <w:rsid w:val="005C74E8"/>
    <w:rsid w:val="00651DEA"/>
    <w:rsid w:val="00682D4A"/>
    <w:rsid w:val="00686603"/>
    <w:rsid w:val="00695A52"/>
    <w:rsid w:val="006F1C42"/>
    <w:rsid w:val="006F57C6"/>
    <w:rsid w:val="007005C6"/>
    <w:rsid w:val="00725B88"/>
    <w:rsid w:val="00767501"/>
    <w:rsid w:val="007C2130"/>
    <w:rsid w:val="00826F3E"/>
    <w:rsid w:val="00836535"/>
    <w:rsid w:val="008704D3"/>
    <w:rsid w:val="00886B3B"/>
    <w:rsid w:val="008F7A73"/>
    <w:rsid w:val="00977AC2"/>
    <w:rsid w:val="0099423A"/>
    <w:rsid w:val="009D00F9"/>
    <w:rsid w:val="00A26419"/>
    <w:rsid w:val="00A44D40"/>
    <w:rsid w:val="00A932EA"/>
    <w:rsid w:val="00B005F3"/>
    <w:rsid w:val="00B11B4A"/>
    <w:rsid w:val="00B1526F"/>
    <w:rsid w:val="00BE38AB"/>
    <w:rsid w:val="00C64317"/>
    <w:rsid w:val="00C708CB"/>
    <w:rsid w:val="00C81801"/>
    <w:rsid w:val="00C85E4B"/>
    <w:rsid w:val="00D0786A"/>
    <w:rsid w:val="00D5216C"/>
    <w:rsid w:val="00D76DB2"/>
    <w:rsid w:val="00D90173"/>
    <w:rsid w:val="00D94917"/>
    <w:rsid w:val="00DD5974"/>
    <w:rsid w:val="00E37B4B"/>
    <w:rsid w:val="00E37D47"/>
    <w:rsid w:val="00EE19F6"/>
    <w:rsid w:val="00F25424"/>
    <w:rsid w:val="00F314DC"/>
    <w:rsid w:val="00F42A6E"/>
    <w:rsid w:val="00F5343E"/>
    <w:rsid w:val="00F55C28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DE0A"/>
  <w15:docId w15:val="{006697A7-1747-401B-94F5-9A0DF749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0A7B35"/>
    <w:pPr>
      <w:ind w:left="720"/>
      <w:contextualSpacing/>
    </w:pPr>
  </w:style>
  <w:style w:type="paragraph" w:styleId="Geenafstand">
    <w:name w:val="No Spacing"/>
    <w:uiPriority w:val="1"/>
    <w:qFormat/>
    <w:rsid w:val="00D76DB2"/>
    <w:pPr>
      <w:spacing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C74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C74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C74E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C74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C74E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74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4E8"/>
    <w:rPr>
      <w:rFonts w:ascii="Segoe UI" w:hAnsi="Segoe UI" w:cs="Segoe UI"/>
      <w:sz w:val="18"/>
      <w:szCs w:val="18"/>
    </w:rPr>
  </w:style>
  <w:style w:type="character" w:customStyle="1" w:styleId="ghx-summary">
    <w:name w:val="ghx-summary"/>
    <w:basedOn w:val="Standaardalinea-lettertype"/>
    <w:rsid w:val="0099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9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5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62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1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3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24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1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3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9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29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53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79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65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99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34</Pages>
  <Words>3361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van der Spree</dc:creator>
  <cp:lastModifiedBy>Tonke Bult</cp:lastModifiedBy>
  <cp:revision>8</cp:revision>
  <dcterms:created xsi:type="dcterms:W3CDTF">2019-10-07T08:49:00Z</dcterms:created>
  <dcterms:modified xsi:type="dcterms:W3CDTF">2019-10-08T14:41:00Z</dcterms:modified>
</cp:coreProperties>
</file>